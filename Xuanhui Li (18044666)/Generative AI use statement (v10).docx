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D93168" w14:textId="1CA67BAE" w:rsidR="00203763" w:rsidRDefault="00AE0598" w:rsidP="008B671A">
      <w:pPr>
        <w:pStyle w:val="Heading1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Generative </w:t>
      </w:r>
      <w:r w:rsidR="000639F2" w:rsidRPr="001A7A73">
        <w:rPr>
          <w:rFonts w:asciiTheme="minorHAnsi" w:hAnsiTheme="minorHAnsi" w:cstheme="minorHAnsi"/>
        </w:rPr>
        <w:t xml:space="preserve">AI </w:t>
      </w:r>
      <w:r>
        <w:rPr>
          <w:rFonts w:asciiTheme="minorHAnsi" w:hAnsiTheme="minorHAnsi" w:cstheme="minorHAnsi"/>
        </w:rPr>
        <w:t>use statement</w:t>
      </w:r>
    </w:p>
    <w:p w14:paraId="08375B0F" w14:textId="77BA563B" w:rsidR="007150D6" w:rsidRDefault="007150D6" w:rsidP="007150D6"/>
    <w:p w14:paraId="428AFFFB" w14:textId="7516D031" w:rsidR="00BE04A5" w:rsidRPr="00EF7603" w:rsidRDefault="00BE04A5" w:rsidP="007150D6">
      <w:pPr>
        <w:rPr>
          <w:b/>
          <w:bCs/>
          <w:color w:val="FF0000"/>
          <w:sz w:val="28"/>
          <w:szCs w:val="28"/>
        </w:rPr>
      </w:pPr>
      <w:r w:rsidRPr="00EF7603">
        <w:rPr>
          <w:b/>
          <w:bCs/>
          <w:color w:val="FF0000"/>
          <w:sz w:val="28"/>
          <w:szCs w:val="28"/>
        </w:rPr>
        <w:t>[Delete the option that does not apply to you.]</w:t>
      </w:r>
    </w:p>
    <w:p w14:paraId="5D6ABA25" w14:textId="715D63AE" w:rsidR="009165FF" w:rsidRPr="00AD1AB9" w:rsidRDefault="00770D26" w:rsidP="00BE04A5">
      <w:pPr>
        <w:jc w:val="center"/>
        <w:rPr>
          <w:b/>
          <w:bCs/>
          <w:color w:val="FF0000"/>
          <w:sz w:val="28"/>
          <w:szCs w:val="28"/>
        </w:rPr>
      </w:pPr>
      <w:r w:rsidRPr="00AD1AB9">
        <w:rPr>
          <w:b/>
          <w:bCs/>
          <w:color w:val="FF0000"/>
          <w:sz w:val="28"/>
          <w:szCs w:val="28"/>
        </w:rPr>
        <w:t>EITHER</w:t>
      </w:r>
    </w:p>
    <w:p w14:paraId="0FED50A8" w14:textId="34497624" w:rsidR="00BE04A5" w:rsidRPr="00770D26" w:rsidRDefault="00BE04A5" w:rsidP="00770D26">
      <w:pPr>
        <w:spacing w:line="360" w:lineRule="auto"/>
        <w:rPr>
          <w:b/>
          <w:bCs/>
          <w:color w:val="2D2D2D"/>
          <w:spacing w:val="-2"/>
          <w:lang w:eastAsia="en-NZ"/>
        </w:rPr>
      </w:pPr>
      <w:r w:rsidRPr="00770D26">
        <w:rPr>
          <w:b/>
          <w:bCs/>
          <w:color w:val="2D2D2D"/>
          <w:spacing w:val="-2"/>
          <w:lang w:eastAsia="en-NZ"/>
        </w:rPr>
        <w:t>OPTION 1</w:t>
      </w:r>
      <w:r w:rsidR="00770D26">
        <w:rPr>
          <w:b/>
          <w:bCs/>
          <w:color w:val="2D2D2D"/>
          <w:spacing w:val="-2"/>
          <w:lang w:eastAsia="en-NZ"/>
        </w:rPr>
        <w:t>:</w:t>
      </w:r>
      <w:r w:rsidRPr="00770D26">
        <w:rPr>
          <w:b/>
          <w:bCs/>
          <w:color w:val="2D2D2D"/>
          <w:spacing w:val="-2"/>
          <w:lang w:eastAsia="en-NZ"/>
        </w:rPr>
        <w:t xml:space="preserve"> No AI used</w:t>
      </w:r>
    </w:p>
    <w:p w14:paraId="6AAB11ED" w14:textId="0D5CC9E8" w:rsidR="00EF7603" w:rsidRDefault="00D53160" w:rsidP="00EF7603">
      <w:pPr>
        <w:spacing w:line="360" w:lineRule="auto"/>
        <w:rPr>
          <w:color w:val="2D2D2D"/>
          <w:spacing w:val="-2"/>
          <w:lang w:eastAsia="en-NZ"/>
        </w:rPr>
      </w:pPr>
      <w:r w:rsidRPr="00C267C3">
        <w:t xml:space="preserve">I, </w:t>
      </w:r>
      <w:r w:rsidRPr="00C267C3">
        <w:rPr>
          <w:color w:val="A6A6A6" w:themeColor="background1" w:themeShade="A6"/>
        </w:rPr>
        <w:t>[</w:t>
      </w:r>
      <w:r w:rsidR="005C4F78" w:rsidRPr="00C267C3">
        <w:rPr>
          <w:color w:val="A6A6A6" w:themeColor="background1" w:themeShade="A6"/>
        </w:rPr>
        <w:t xml:space="preserve">insert </w:t>
      </w:r>
      <w:proofErr w:type="spellStart"/>
      <w:r w:rsidR="005C4F78" w:rsidRPr="00C267C3">
        <w:rPr>
          <w:color w:val="A6A6A6" w:themeColor="background1" w:themeShade="A6"/>
        </w:rPr>
        <w:t>nam</w:t>
      </w:r>
      <w:ins w:id="0" w:author="Li, Xuanhui" w:date="2025-08-22T22:24:00Z" w16du:dateUtc="2025-08-22T10:24:00Z">
        <w:r w:rsidR="007F03BE">
          <w:rPr>
            <w:rFonts w:asciiTheme="minorEastAsia" w:eastAsiaTheme="minorEastAsia" w:hAnsiTheme="minorEastAsia" w:hint="eastAsia"/>
            <w:color w:val="A6A6A6" w:themeColor="background1" w:themeShade="A6"/>
            <w:lang w:eastAsia="zh-CN"/>
          </w:rPr>
          <w:t>XuanHui</w:t>
        </w:r>
        <w:proofErr w:type="spellEnd"/>
        <w:r w:rsidR="007F03BE">
          <w:rPr>
            <w:rFonts w:eastAsiaTheme="minorEastAsia" w:hint="eastAsia"/>
            <w:color w:val="A6A6A6" w:themeColor="background1" w:themeShade="A6"/>
            <w:lang w:eastAsia="zh-CN"/>
          </w:rPr>
          <w:t xml:space="preserve"> Li</w:t>
        </w:r>
      </w:ins>
      <w:r w:rsidR="005C4F78" w:rsidRPr="00C267C3">
        <w:rPr>
          <w:color w:val="A6A6A6" w:themeColor="background1" w:themeShade="A6"/>
        </w:rPr>
        <w:t>e here</w:t>
      </w:r>
      <w:r w:rsidRPr="00C267C3">
        <w:rPr>
          <w:color w:val="A6A6A6" w:themeColor="background1" w:themeShade="A6"/>
        </w:rPr>
        <w:t>]</w:t>
      </w:r>
      <w:r w:rsidRPr="00C267C3">
        <w:t xml:space="preserve">, hereby confirm that </w:t>
      </w:r>
      <w:r w:rsidR="004C520E" w:rsidRPr="51983D9C">
        <w:rPr>
          <w:color w:val="2D2D2D"/>
          <w:spacing w:val="-2"/>
          <w:lang w:eastAsia="en-NZ"/>
        </w:rPr>
        <w:t>I</w:t>
      </w:r>
      <w:r w:rsidR="00BE04A5">
        <w:rPr>
          <w:color w:val="2D2D2D"/>
          <w:spacing w:val="-2"/>
          <w:lang w:eastAsia="en-NZ"/>
        </w:rPr>
        <w:t xml:space="preserve"> used </w:t>
      </w:r>
      <w:r w:rsidR="00BE04A5" w:rsidRPr="00AD1AB9">
        <w:rPr>
          <w:b/>
          <w:bCs/>
          <w:color w:val="2D2D2D"/>
          <w:spacing w:val="-2"/>
          <w:lang w:eastAsia="en-NZ"/>
        </w:rPr>
        <w:t>no gen</w:t>
      </w:r>
      <w:r w:rsidR="00C267C3">
        <w:rPr>
          <w:b/>
          <w:bCs/>
          <w:color w:val="2D2D2D"/>
          <w:spacing w:val="-2"/>
          <w:lang w:eastAsia="en-NZ"/>
        </w:rPr>
        <w:t xml:space="preserve">erative </w:t>
      </w:r>
      <w:r w:rsidR="00BE04A5" w:rsidRPr="00AD1AB9">
        <w:rPr>
          <w:b/>
          <w:bCs/>
          <w:color w:val="2D2D2D"/>
          <w:spacing w:val="-2"/>
          <w:lang w:eastAsia="en-NZ"/>
        </w:rPr>
        <w:t>AI tools or systems</w:t>
      </w:r>
      <w:r w:rsidR="00BE04A5">
        <w:rPr>
          <w:color w:val="2D2D2D"/>
          <w:spacing w:val="-2"/>
          <w:lang w:eastAsia="en-NZ"/>
        </w:rPr>
        <w:t xml:space="preserve"> in the completion of this assessment. I confirm that </w:t>
      </w:r>
      <w:r w:rsidR="00770D26">
        <w:rPr>
          <w:color w:val="2D2D2D"/>
          <w:spacing w:val="-2"/>
          <w:lang w:eastAsia="en-NZ"/>
        </w:rPr>
        <w:t>the document I have submitted was entirely written by me.</w:t>
      </w:r>
    </w:p>
    <w:p w14:paraId="2DEA40AF" w14:textId="61ED60E5" w:rsidR="00EF7603" w:rsidRPr="001A7A73" w:rsidRDefault="00EF7603" w:rsidP="00EF7603">
      <w:pPr>
        <w:spacing w:line="360" w:lineRule="auto"/>
        <w:rPr>
          <w:rFonts w:cstheme="minorHAnsi"/>
          <w:color w:val="2D2D2D"/>
          <w:spacing w:val="-2"/>
          <w:lang w:eastAsia="en-NZ"/>
        </w:rPr>
      </w:pPr>
      <w:r w:rsidRPr="001A7A73">
        <w:rPr>
          <w:rFonts w:cstheme="minorHAnsi"/>
          <w:color w:val="2D2D2D"/>
          <w:spacing w:val="-2"/>
          <w:lang w:eastAsia="en-NZ"/>
        </w:rPr>
        <w:t>I acknowledge that any undeclared use of generative AI will constitute academic dishonesty and will be dealt with according to relevant University policy.</w:t>
      </w:r>
    </w:p>
    <w:p w14:paraId="0EC04F72" w14:textId="77777777" w:rsidR="00EF7603" w:rsidRPr="00EF7603" w:rsidRDefault="00EF7603" w:rsidP="00EF7603">
      <w:pPr>
        <w:spacing w:line="360" w:lineRule="auto"/>
        <w:rPr>
          <w:rFonts w:cstheme="minorHAnsi"/>
          <w:color w:val="2D2D2D"/>
          <w:spacing w:val="-2"/>
          <w:lang w:eastAsia="en-NZ"/>
        </w:rPr>
      </w:pPr>
      <w:r w:rsidRPr="00EF7603">
        <w:rPr>
          <w:rFonts w:cstheme="minorHAnsi"/>
          <w:color w:val="2D2D2D"/>
          <w:spacing w:val="-2"/>
          <w:lang w:eastAsia="en-NZ"/>
        </w:rPr>
        <w:t>I understand that I will be held accountable for any academic misconduct that arises in breach of any relevant University policy, as well as the consequences of such infringements.</w:t>
      </w:r>
    </w:p>
    <w:p w14:paraId="05B8A4B1" w14:textId="77777777" w:rsidR="00770D26" w:rsidRDefault="00770D26" w:rsidP="00770D26">
      <w:pPr>
        <w:pStyle w:val="Heading3"/>
        <w:spacing w:line="360" w:lineRule="auto"/>
        <w:rPr>
          <w:rFonts w:asciiTheme="minorHAnsi" w:hAnsiTheme="minorHAnsi" w:cstheme="minorHAnsi"/>
          <w:lang w:eastAsia="en-NZ"/>
        </w:rPr>
      </w:pPr>
      <w:r w:rsidRPr="001A7A73">
        <w:rPr>
          <w:rFonts w:asciiTheme="minorHAnsi" w:hAnsiTheme="minorHAnsi" w:cstheme="minorHAnsi"/>
          <w:lang w:eastAsia="en-NZ"/>
        </w:rPr>
        <w:t xml:space="preserve">Supporting evidence </w:t>
      </w:r>
    </w:p>
    <w:p w14:paraId="33A3C332" w14:textId="34AC027F" w:rsidR="008474B6" w:rsidRPr="008474B6" w:rsidRDefault="008474B6" w:rsidP="008474B6">
      <w:pPr>
        <w:pStyle w:val="ListParagraph"/>
        <w:numPr>
          <w:ilvl w:val="0"/>
          <w:numId w:val="11"/>
        </w:numPr>
        <w:spacing w:line="360" w:lineRule="auto"/>
      </w:pPr>
      <w:r w:rsidRPr="008474B6">
        <w:t>Ensure you</w:t>
      </w:r>
      <w:r w:rsidR="00792B52">
        <w:t xml:space="preserve"> have saved your </w:t>
      </w:r>
      <w:r w:rsidRPr="008474B6">
        <w:t>drafts, version history, etc.</w:t>
      </w:r>
      <w:r w:rsidR="00792B52">
        <w:t>, so that you can produce it if your course coordinator requires it</w:t>
      </w:r>
      <w:r w:rsidRPr="008474B6">
        <w:t>.</w:t>
      </w:r>
    </w:p>
    <w:p w14:paraId="6036E96C" w14:textId="77777777" w:rsidR="00770D26" w:rsidRDefault="00770D26" w:rsidP="00770D26">
      <w:pPr>
        <w:jc w:val="center"/>
        <w:rPr>
          <w:b/>
          <w:bCs/>
          <w:sz w:val="28"/>
          <w:szCs w:val="28"/>
        </w:rPr>
      </w:pPr>
    </w:p>
    <w:p w14:paraId="32916268" w14:textId="1ACA5BF8" w:rsidR="00BE04A5" w:rsidRPr="00AD1AB9" w:rsidRDefault="00BE04A5" w:rsidP="00770D26">
      <w:pPr>
        <w:jc w:val="center"/>
        <w:rPr>
          <w:b/>
          <w:bCs/>
          <w:color w:val="FF0000"/>
          <w:sz w:val="28"/>
          <w:szCs w:val="28"/>
        </w:rPr>
      </w:pPr>
      <w:r w:rsidRPr="00AD1AB9">
        <w:rPr>
          <w:b/>
          <w:bCs/>
          <w:color w:val="FF0000"/>
          <w:sz w:val="28"/>
          <w:szCs w:val="28"/>
        </w:rPr>
        <w:t>OR</w:t>
      </w:r>
    </w:p>
    <w:p w14:paraId="13747403" w14:textId="48DF96E4" w:rsidR="00770D26" w:rsidRPr="00770D26" w:rsidDel="0048650E" w:rsidRDefault="00770D26" w:rsidP="00770D26">
      <w:pPr>
        <w:spacing w:line="360" w:lineRule="auto"/>
        <w:rPr>
          <w:del w:id="1" w:author="Li, Xuanhui" w:date="2025-08-22T22:26:00Z" w16du:dateUtc="2025-08-22T10:26:00Z"/>
          <w:b/>
          <w:bCs/>
          <w:color w:val="2D2D2D"/>
          <w:spacing w:val="-2"/>
          <w:lang w:eastAsia="en-NZ"/>
        </w:rPr>
      </w:pPr>
      <w:del w:id="2" w:author="Li, Xuanhui" w:date="2025-08-22T22:26:00Z" w16du:dateUtc="2025-08-22T10:26:00Z">
        <w:r w:rsidDel="0048650E">
          <w:rPr>
            <w:b/>
            <w:bCs/>
            <w:color w:val="2D2D2D"/>
            <w:spacing w:val="-2"/>
            <w:lang w:eastAsia="en-NZ"/>
          </w:rPr>
          <w:delText>Option 2: AI used</w:delText>
        </w:r>
      </w:del>
    </w:p>
    <w:p w14:paraId="109BB92E" w14:textId="5AC11F0C" w:rsidR="004C520E" w:rsidRPr="00C267C3" w:rsidDel="0048650E" w:rsidRDefault="00770D26" w:rsidP="008F7C3B">
      <w:pPr>
        <w:spacing w:line="360" w:lineRule="auto"/>
        <w:rPr>
          <w:del w:id="3" w:author="Li, Xuanhui" w:date="2025-08-22T22:26:00Z" w16du:dateUtc="2025-08-22T10:26:00Z"/>
          <w:color w:val="2D2D2D"/>
          <w:spacing w:val="-2"/>
          <w:lang w:eastAsia="en-NZ"/>
        </w:rPr>
      </w:pPr>
      <w:del w:id="4" w:author="Li, Xuanhui" w:date="2025-08-22T22:26:00Z" w16du:dateUtc="2025-08-22T10:26:00Z">
        <w:r w:rsidRPr="00C267C3" w:rsidDel="0048650E">
          <w:delText xml:space="preserve">I, </w:delText>
        </w:r>
        <w:r w:rsidRPr="00C267C3" w:rsidDel="0048650E">
          <w:rPr>
            <w:color w:val="A6A6A6" w:themeColor="background1" w:themeShade="A6"/>
          </w:rPr>
          <w:delText>[insert name here]</w:delText>
        </w:r>
        <w:r w:rsidRPr="00C267C3" w:rsidDel="0048650E">
          <w:delText xml:space="preserve">, hereby confirm that </w:delText>
        </w:r>
        <w:r w:rsidRPr="00C267C3" w:rsidDel="0048650E">
          <w:rPr>
            <w:color w:val="2D2D2D"/>
            <w:spacing w:val="-2"/>
            <w:lang w:eastAsia="en-NZ"/>
          </w:rPr>
          <w:delText xml:space="preserve">I </w:delText>
        </w:r>
        <w:r w:rsidR="004C520E" w:rsidRPr="00C267C3" w:rsidDel="0048650E">
          <w:rPr>
            <w:color w:val="2D2D2D"/>
            <w:spacing w:val="-2"/>
            <w:lang w:eastAsia="en-NZ"/>
          </w:rPr>
          <w:delText>used</w:delText>
        </w:r>
        <w:r w:rsidR="004C520E" w:rsidRPr="00C267C3" w:rsidDel="0048650E">
          <w:rPr>
            <w:color w:val="BFBFBF" w:themeColor="background1" w:themeShade="BF"/>
            <w:spacing w:val="-2"/>
            <w:lang w:eastAsia="en-NZ"/>
          </w:rPr>
          <w:delText> </w:delText>
        </w:r>
        <w:r w:rsidR="004C520E" w:rsidRPr="00C267C3" w:rsidDel="0048650E">
          <w:rPr>
            <w:color w:val="A6A6A6" w:themeColor="background1" w:themeShade="A6"/>
            <w:spacing w:val="-2"/>
            <w:lang w:eastAsia="en-NZ"/>
          </w:rPr>
          <w:delText>[insert AI system(s) and link</w:delText>
        </w:r>
        <w:r w:rsidR="00BF542B" w:rsidRPr="00C267C3" w:rsidDel="0048650E">
          <w:rPr>
            <w:color w:val="A6A6A6" w:themeColor="background1" w:themeShade="A6"/>
            <w:spacing w:val="-2"/>
            <w:lang w:eastAsia="en-NZ"/>
          </w:rPr>
          <w:delText>(s)</w:delText>
        </w:r>
        <w:r w:rsidR="004C520E" w:rsidRPr="00C267C3" w:rsidDel="0048650E">
          <w:rPr>
            <w:color w:val="A6A6A6" w:themeColor="background1" w:themeShade="A6"/>
            <w:spacing w:val="-2"/>
            <w:lang w:eastAsia="en-NZ"/>
          </w:rPr>
          <w:delText>]</w:delText>
        </w:r>
        <w:r w:rsidR="004C520E" w:rsidRPr="00C267C3" w:rsidDel="0048650E">
          <w:rPr>
            <w:color w:val="2D2D2D"/>
            <w:spacing w:val="-2"/>
            <w:lang w:eastAsia="en-NZ"/>
          </w:rPr>
          <w:delText> to </w:delText>
        </w:r>
        <w:r w:rsidR="004C520E" w:rsidRPr="00C267C3" w:rsidDel="0048650E">
          <w:rPr>
            <w:color w:val="A6A6A6" w:themeColor="background1" w:themeShade="A6"/>
            <w:spacing w:val="-2"/>
            <w:lang w:eastAsia="en-NZ"/>
          </w:rPr>
          <w:delText>[specific use of generative artificial intelligence]</w:delText>
        </w:r>
        <w:r w:rsidR="004C520E" w:rsidRPr="00C267C3" w:rsidDel="0048650E">
          <w:rPr>
            <w:color w:val="2D2D2D"/>
            <w:spacing w:val="-2"/>
            <w:lang w:eastAsia="en-NZ"/>
          </w:rPr>
          <w:delText> </w:delText>
        </w:r>
        <w:r w:rsidR="004C520E" w:rsidRPr="00C267C3" w:rsidDel="0048650E">
          <w:rPr>
            <w:color w:val="A6A6A6" w:themeColor="background1" w:themeShade="A6"/>
            <w:spacing w:val="-2"/>
            <w:lang w:eastAsia="en-NZ"/>
          </w:rPr>
          <w:delText>[number of iterations/drafts]</w:delText>
        </w:r>
        <w:r w:rsidR="004C520E" w:rsidRPr="00C267C3" w:rsidDel="0048650E">
          <w:rPr>
            <w:color w:val="2D2D2D"/>
            <w:spacing w:val="-2"/>
            <w:lang w:eastAsia="en-NZ"/>
          </w:rPr>
          <w:delText>. The tool</w:delText>
        </w:r>
        <w:r w:rsidR="00BF542B" w:rsidRPr="00C267C3" w:rsidDel="0048650E">
          <w:rPr>
            <w:color w:val="2D2D2D"/>
            <w:spacing w:val="-2"/>
            <w:lang w:eastAsia="en-NZ"/>
          </w:rPr>
          <w:delText>(s)</w:delText>
        </w:r>
        <w:r w:rsidR="004C520E" w:rsidRPr="00C267C3" w:rsidDel="0048650E">
          <w:rPr>
            <w:color w:val="2D2D2D"/>
            <w:spacing w:val="-2"/>
            <w:lang w:eastAsia="en-NZ"/>
          </w:rPr>
          <w:delText xml:space="preserve"> was</w:delText>
        </w:r>
        <w:r w:rsidR="00BF542B" w:rsidRPr="00C267C3" w:rsidDel="0048650E">
          <w:rPr>
            <w:color w:val="2D2D2D"/>
            <w:spacing w:val="-2"/>
            <w:lang w:eastAsia="en-NZ"/>
          </w:rPr>
          <w:delText>/were</w:delText>
        </w:r>
        <w:r w:rsidR="004C520E" w:rsidRPr="00C267C3" w:rsidDel="0048650E">
          <w:rPr>
            <w:color w:val="2D2D2D"/>
            <w:spacing w:val="-2"/>
            <w:lang w:eastAsia="en-NZ"/>
          </w:rPr>
          <w:delText xml:space="preserve"> used to provide </w:delText>
        </w:r>
        <w:r w:rsidR="004C520E" w:rsidRPr="00C267C3" w:rsidDel="0048650E">
          <w:rPr>
            <w:color w:val="A6A6A6" w:themeColor="background1" w:themeShade="A6"/>
            <w:spacing w:val="-2"/>
            <w:lang w:eastAsia="en-NZ"/>
          </w:rPr>
          <w:delText>[describe content used in task]</w:delText>
        </w:r>
        <w:r w:rsidR="004C520E" w:rsidRPr="00C267C3" w:rsidDel="0048650E">
          <w:rPr>
            <w:color w:val="2D2D2D"/>
            <w:spacing w:val="-2"/>
            <w:lang w:eastAsia="en-NZ"/>
          </w:rPr>
          <w:delText xml:space="preserve">. The output from </w:delText>
        </w:r>
        <w:r w:rsidR="003067C7" w:rsidRPr="00C267C3" w:rsidDel="0048650E">
          <w:rPr>
            <w:color w:val="2D2D2D"/>
            <w:spacing w:val="-2"/>
            <w:lang w:eastAsia="en-NZ"/>
          </w:rPr>
          <w:delText xml:space="preserve">the </w:delText>
        </w:r>
        <w:r w:rsidR="004C520E" w:rsidRPr="00C267C3" w:rsidDel="0048650E">
          <w:rPr>
            <w:color w:val="2D2D2D"/>
            <w:spacing w:val="-2"/>
            <w:lang w:eastAsia="en-NZ"/>
          </w:rPr>
          <w:delText>tool</w:delText>
        </w:r>
        <w:r w:rsidR="00770AB7" w:rsidRPr="00C267C3" w:rsidDel="0048650E">
          <w:rPr>
            <w:color w:val="2D2D2D"/>
            <w:spacing w:val="-2"/>
            <w:lang w:eastAsia="en-NZ"/>
          </w:rPr>
          <w:delText>(s)</w:delText>
        </w:r>
        <w:r w:rsidR="004C520E" w:rsidRPr="00C267C3" w:rsidDel="0048650E">
          <w:rPr>
            <w:color w:val="2D2D2D"/>
            <w:spacing w:val="-2"/>
            <w:lang w:eastAsia="en-NZ"/>
          </w:rPr>
          <w:delText xml:space="preserve"> was</w:delText>
        </w:r>
        <w:r w:rsidR="00770AB7" w:rsidRPr="00C267C3" w:rsidDel="0048650E">
          <w:rPr>
            <w:color w:val="2D2D2D"/>
            <w:spacing w:val="-2"/>
            <w:lang w:eastAsia="en-NZ"/>
          </w:rPr>
          <w:delText>/were</w:delText>
        </w:r>
        <w:r w:rsidR="004C520E" w:rsidRPr="00C267C3" w:rsidDel="0048650E">
          <w:rPr>
            <w:color w:val="2D2D2D"/>
            <w:spacing w:val="-2"/>
            <w:lang w:eastAsia="en-NZ"/>
          </w:rPr>
          <w:delText xml:space="preserve"> modified by </w:delText>
        </w:r>
        <w:r w:rsidR="004C520E" w:rsidRPr="00C267C3" w:rsidDel="0048650E">
          <w:rPr>
            <w:color w:val="A6A6A6" w:themeColor="background1" w:themeShade="A6"/>
            <w:spacing w:val="-2"/>
            <w:lang w:eastAsia="en-NZ"/>
          </w:rPr>
          <w:delText>[explain use]</w:delText>
        </w:r>
        <w:r w:rsidR="004C520E" w:rsidRPr="00C267C3" w:rsidDel="0048650E">
          <w:rPr>
            <w:color w:val="2D2D2D"/>
            <w:spacing w:val="-2"/>
            <w:lang w:eastAsia="en-NZ"/>
          </w:rPr>
          <w:delText>.</w:delText>
        </w:r>
      </w:del>
    </w:p>
    <w:p w14:paraId="69BF33B7" w14:textId="12CE585B" w:rsidR="00EF7603" w:rsidRPr="001A7A73" w:rsidDel="0048650E" w:rsidRDefault="00EF7603" w:rsidP="00EF7603">
      <w:pPr>
        <w:pStyle w:val="ListParagraph"/>
        <w:numPr>
          <w:ilvl w:val="0"/>
          <w:numId w:val="8"/>
        </w:numPr>
        <w:spacing w:line="360" w:lineRule="auto"/>
        <w:rPr>
          <w:del w:id="5" w:author="Li, Xuanhui" w:date="2025-08-22T22:26:00Z" w16du:dateUtc="2025-08-22T10:26:00Z"/>
          <w:rFonts w:cstheme="minorHAnsi"/>
          <w:color w:val="2D2D2D"/>
          <w:spacing w:val="-2"/>
          <w:lang w:eastAsia="en-NZ"/>
        </w:rPr>
      </w:pPr>
      <w:del w:id="6" w:author="Li, Xuanhui" w:date="2025-08-22T22:26:00Z" w16du:dateUtc="2025-08-22T10:26:00Z">
        <w:r w:rsidRPr="001A7A73" w:rsidDel="0048650E">
          <w:rPr>
            <w:rFonts w:cstheme="minorHAnsi"/>
            <w:color w:val="2D2D2D"/>
            <w:spacing w:val="-2"/>
            <w:lang w:eastAsia="en-NZ"/>
          </w:rPr>
          <w:delText>When using AI, I have ensured that the work produced is still my own and I understand that submitting unmodified output from a generative AI tool as my own is NOT acceptable. I understand that I am expected to build on the output, ensuring any submissions are my own ideas and knowledge.</w:delText>
        </w:r>
      </w:del>
    </w:p>
    <w:p w14:paraId="539D627C" w14:textId="2309860F" w:rsidR="001921EB" w:rsidRPr="001A7A73" w:rsidDel="0048650E" w:rsidRDefault="001921EB" w:rsidP="008F7C3B">
      <w:pPr>
        <w:pStyle w:val="ListParagraph"/>
        <w:numPr>
          <w:ilvl w:val="0"/>
          <w:numId w:val="8"/>
        </w:numPr>
        <w:spacing w:line="360" w:lineRule="auto"/>
        <w:rPr>
          <w:del w:id="7" w:author="Li, Xuanhui" w:date="2025-08-22T22:26:00Z" w16du:dateUtc="2025-08-22T10:26:00Z"/>
          <w:rFonts w:cstheme="minorHAnsi"/>
          <w:color w:val="2D2D2D"/>
          <w:spacing w:val="-2"/>
          <w:lang w:eastAsia="en-NZ"/>
        </w:rPr>
      </w:pPr>
      <w:del w:id="8" w:author="Li, Xuanhui" w:date="2025-08-22T22:26:00Z" w16du:dateUtc="2025-08-22T10:26:00Z">
        <w:r w:rsidRPr="001A7A73" w:rsidDel="0048650E">
          <w:rPr>
            <w:rFonts w:cstheme="minorHAnsi"/>
            <w:color w:val="2D2D2D"/>
            <w:spacing w:val="-2"/>
            <w:lang w:eastAsia="en-NZ"/>
          </w:rPr>
          <w:delText>I acknowledge awareness of any updates to the generative AI tools used, up to the date of this submission. This includes AI plug-ins or assistants included in existing programs, such as Grammarly. I take responsibility for any fabricated references or factual errors stemming from the use of these tools.</w:delText>
        </w:r>
      </w:del>
    </w:p>
    <w:p w14:paraId="57D80B95" w14:textId="2F790D2A" w:rsidR="001921EB" w:rsidRPr="001A7A73" w:rsidDel="0048650E" w:rsidRDefault="001921EB" w:rsidP="008F7C3B">
      <w:pPr>
        <w:pStyle w:val="ListParagraph"/>
        <w:numPr>
          <w:ilvl w:val="0"/>
          <w:numId w:val="8"/>
        </w:numPr>
        <w:spacing w:line="360" w:lineRule="auto"/>
        <w:rPr>
          <w:del w:id="9" w:author="Li, Xuanhui" w:date="2025-08-22T22:26:00Z" w16du:dateUtc="2025-08-22T10:26:00Z"/>
          <w:rFonts w:cstheme="minorHAnsi"/>
          <w:color w:val="2D2D2D"/>
          <w:spacing w:val="-2"/>
          <w:lang w:eastAsia="en-NZ"/>
        </w:rPr>
      </w:pPr>
      <w:del w:id="10" w:author="Li, Xuanhui" w:date="2025-08-22T22:26:00Z" w16du:dateUtc="2025-08-22T10:26:00Z">
        <w:r w:rsidRPr="001A7A73" w:rsidDel="0048650E">
          <w:rPr>
            <w:rFonts w:cstheme="minorHAnsi"/>
            <w:color w:val="2D2D2D"/>
            <w:spacing w:val="-2"/>
            <w:lang w:eastAsia="en-NZ"/>
          </w:rPr>
          <w:delText>I have informed myself of the limitations and implications of using generative AI and related technologies, including the reinforcement of biases and propensity for fabrication.  </w:delText>
        </w:r>
      </w:del>
    </w:p>
    <w:p w14:paraId="1641397C" w14:textId="42EB0D0A" w:rsidR="001921EB" w:rsidRPr="001A7A73" w:rsidDel="0048650E" w:rsidRDefault="001921EB" w:rsidP="008F7C3B">
      <w:pPr>
        <w:pStyle w:val="ListParagraph"/>
        <w:numPr>
          <w:ilvl w:val="0"/>
          <w:numId w:val="8"/>
        </w:numPr>
        <w:spacing w:line="360" w:lineRule="auto"/>
        <w:rPr>
          <w:del w:id="11" w:author="Li, Xuanhui" w:date="2025-08-22T22:26:00Z" w16du:dateUtc="2025-08-22T10:26:00Z"/>
          <w:rFonts w:cstheme="minorHAnsi"/>
          <w:color w:val="2D2D2D"/>
          <w:spacing w:val="-2"/>
          <w:lang w:eastAsia="en-NZ"/>
        </w:rPr>
      </w:pPr>
      <w:del w:id="12" w:author="Li, Xuanhui" w:date="2025-08-22T22:26:00Z" w16du:dateUtc="2025-08-22T10:26:00Z">
        <w:r w:rsidRPr="001A7A73" w:rsidDel="0048650E">
          <w:rPr>
            <w:rFonts w:cstheme="minorHAnsi"/>
            <w:color w:val="2D2D2D"/>
            <w:spacing w:val="-2"/>
            <w:lang w:eastAsia="en-NZ"/>
          </w:rPr>
          <w:delText xml:space="preserve">I have used these tools ethically, including not uploading confidential, private, personal, </w:delText>
        </w:r>
        <w:r w:rsidR="0098229E" w:rsidDel="0048650E">
          <w:rPr>
            <w:rFonts w:cstheme="minorHAnsi"/>
            <w:color w:val="2D2D2D"/>
            <w:spacing w:val="-2"/>
            <w:lang w:eastAsia="en-NZ"/>
          </w:rPr>
          <w:delText xml:space="preserve">copyrighted, </w:delText>
        </w:r>
        <w:r w:rsidRPr="001A7A73" w:rsidDel="0048650E">
          <w:rPr>
            <w:rFonts w:cstheme="minorHAnsi"/>
            <w:color w:val="2D2D2D"/>
            <w:spacing w:val="-2"/>
            <w:lang w:eastAsia="en-NZ"/>
          </w:rPr>
          <w:delText>or otherwise sensitive information.</w:delText>
        </w:r>
      </w:del>
    </w:p>
    <w:p w14:paraId="422B0755" w14:textId="53E89DB3" w:rsidR="001921EB" w:rsidRPr="001A7A73" w:rsidDel="0048650E" w:rsidRDefault="001921EB" w:rsidP="008F7C3B">
      <w:pPr>
        <w:pStyle w:val="ListParagraph"/>
        <w:numPr>
          <w:ilvl w:val="0"/>
          <w:numId w:val="8"/>
        </w:numPr>
        <w:spacing w:line="360" w:lineRule="auto"/>
        <w:rPr>
          <w:del w:id="13" w:author="Li, Xuanhui" w:date="2025-08-22T22:26:00Z" w16du:dateUtc="2025-08-22T10:26:00Z"/>
          <w:rFonts w:cstheme="minorHAnsi"/>
          <w:color w:val="2D2D2D"/>
          <w:spacing w:val="-2"/>
          <w:lang w:eastAsia="en-NZ"/>
        </w:rPr>
      </w:pPr>
      <w:del w:id="14" w:author="Li, Xuanhui" w:date="2025-08-22T22:26:00Z" w16du:dateUtc="2025-08-22T10:26:00Z">
        <w:r w:rsidRPr="001A7A73" w:rsidDel="0048650E">
          <w:rPr>
            <w:rFonts w:cstheme="minorHAnsi"/>
            <w:color w:val="2D2D2D"/>
            <w:spacing w:val="-2"/>
            <w:lang w:eastAsia="en-NZ"/>
          </w:rPr>
          <w:delText xml:space="preserve">To assist with maintaining academic integrity, I have appropriately acknowledged any use of generative AI in my work (list below as applicable). </w:delText>
        </w:r>
      </w:del>
    </w:p>
    <w:p w14:paraId="07C52E4F" w14:textId="20496DAE" w:rsidR="001921EB" w:rsidRPr="001A7A73" w:rsidDel="0048650E" w:rsidRDefault="001921EB" w:rsidP="008F7C3B">
      <w:pPr>
        <w:pStyle w:val="ListParagraph"/>
        <w:numPr>
          <w:ilvl w:val="0"/>
          <w:numId w:val="8"/>
        </w:numPr>
        <w:spacing w:line="360" w:lineRule="auto"/>
        <w:rPr>
          <w:del w:id="15" w:author="Li, Xuanhui" w:date="2025-08-22T22:26:00Z" w16du:dateUtc="2025-08-22T10:26:00Z"/>
          <w:rFonts w:cstheme="minorHAnsi"/>
          <w:color w:val="2D2D2D"/>
          <w:spacing w:val="-2"/>
          <w:lang w:eastAsia="en-NZ"/>
        </w:rPr>
      </w:pPr>
      <w:del w:id="16" w:author="Li, Xuanhui" w:date="2025-08-22T22:26:00Z" w16du:dateUtc="2025-08-22T10:26:00Z">
        <w:r w:rsidRPr="001A7A73" w:rsidDel="0048650E">
          <w:rPr>
            <w:rFonts w:cstheme="minorHAnsi"/>
            <w:color w:val="2D2D2D"/>
            <w:spacing w:val="-2"/>
            <w:lang w:eastAsia="en-NZ"/>
          </w:rPr>
          <w:lastRenderedPageBreak/>
          <w:delText>I acknowledge that any undeclared use of generative AI will constitute academic dishonesty and will be dealt with according to relevant University policy.</w:delText>
        </w:r>
      </w:del>
    </w:p>
    <w:p w14:paraId="328E4BCA" w14:textId="1E0B1A3B" w:rsidR="001921EB" w:rsidRPr="001A7A73" w:rsidDel="0048650E" w:rsidRDefault="001921EB" w:rsidP="008F7C3B">
      <w:pPr>
        <w:pStyle w:val="ListParagraph"/>
        <w:numPr>
          <w:ilvl w:val="0"/>
          <w:numId w:val="8"/>
        </w:numPr>
        <w:spacing w:line="360" w:lineRule="auto"/>
        <w:rPr>
          <w:del w:id="17" w:author="Li, Xuanhui" w:date="2025-08-22T22:26:00Z" w16du:dateUtc="2025-08-22T10:26:00Z"/>
          <w:rFonts w:cstheme="minorHAnsi"/>
          <w:color w:val="2D2D2D"/>
          <w:spacing w:val="-2"/>
          <w:lang w:eastAsia="en-NZ"/>
        </w:rPr>
      </w:pPr>
      <w:del w:id="18" w:author="Li, Xuanhui" w:date="2025-08-22T22:26:00Z" w16du:dateUtc="2025-08-22T10:26:00Z">
        <w:r w:rsidRPr="001A7A73" w:rsidDel="0048650E">
          <w:rPr>
            <w:rFonts w:cstheme="minorHAnsi"/>
            <w:color w:val="2D2D2D"/>
            <w:spacing w:val="-2"/>
            <w:lang w:eastAsia="en-NZ"/>
          </w:rPr>
          <w:delText>I understand that I will be held accountable for any academic misconduct that arises in breach of any relevant University policy, as well as the consequences of such infringements.</w:delText>
        </w:r>
      </w:del>
    </w:p>
    <w:p w14:paraId="75290024" w14:textId="2AF9FFC2" w:rsidR="001921EB" w:rsidRPr="001A7A73" w:rsidDel="0048650E" w:rsidRDefault="001921EB" w:rsidP="008F7C3B">
      <w:pPr>
        <w:spacing w:line="360" w:lineRule="auto"/>
        <w:rPr>
          <w:del w:id="19" w:author="Li, Xuanhui" w:date="2025-08-22T22:26:00Z" w16du:dateUtc="2025-08-22T10:26:00Z"/>
          <w:rFonts w:cstheme="minorHAnsi"/>
          <w:color w:val="2D2D2D"/>
          <w:spacing w:val="-2"/>
          <w:lang w:eastAsia="en-NZ"/>
        </w:rPr>
      </w:pPr>
    </w:p>
    <w:p w14:paraId="1E2124D6" w14:textId="58041BDB" w:rsidR="00C20E0E" w:rsidDel="0048650E" w:rsidRDefault="00097DB4" w:rsidP="008F7C3B">
      <w:pPr>
        <w:pStyle w:val="Heading3"/>
        <w:spacing w:line="360" w:lineRule="auto"/>
        <w:rPr>
          <w:del w:id="20" w:author="Li, Xuanhui" w:date="2025-08-22T22:26:00Z" w16du:dateUtc="2025-08-22T10:26:00Z"/>
          <w:rFonts w:asciiTheme="minorHAnsi" w:hAnsiTheme="minorHAnsi" w:cstheme="minorHAnsi"/>
          <w:lang w:eastAsia="en-NZ"/>
        </w:rPr>
      </w:pPr>
      <w:del w:id="21" w:author="Li, Xuanhui" w:date="2025-08-22T22:26:00Z" w16du:dateUtc="2025-08-22T10:26:00Z">
        <w:r w:rsidRPr="001A7A73" w:rsidDel="0048650E">
          <w:rPr>
            <w:rFonts w:asciiTheme="minorHAnsi" w:hAnsiTheme="minorHAnsi" w:cstheme="minorHAnsi"/>
            <w:lang w:eastAsia="en-NZ"/>
          </w:rPr>
          <w:delText>Supporting evidence</w:delText>
        </w:r>
        <w:r w:rsidR="00F87FD9" w:rsidRPr="001A7A73" w:rsidDel="0048650E">
          <w:rPr>
            <w:rFonts w:asciiTheme="minorHAnsi" w:hAnsiTheme="minorHAnsi" w:cstheme="minorHAnsi"/>
            <w:lang w:eastAsia="en-NZ"/>
          </w:rPr>
          <w:delText xml:space="preserve"> </w:delText>
        </w:r>
      </w:del>
    </w:p>
    <w:p w14:paraId="4D3F6BCC" w14:textId="3215C22D" w:rsidR="00A049E3" w:rsidDel="0048650E" w:rsidRDefault="00792B52" w:rsidP="00085A0C">
      <w:pPr>
        <w:pStyle w:val="ListParagraph"/>
        <w:numPr>
          <w:ilvl w:val="0"/>
          <w:numId w:val="12"/>
        </w:numPr>
        <w:spacing w:line="360" w:lineRule="auto"/>
        <w:rPr>
          <w:del w:id="22" w:author="Li, Xuanhui" w:date="2025-08-22T22:26:00Z" w16du:dateUtc="2025-08-22T10:26:00Z"/>
          <w:rFonts w:cstheme="minorHAnsi"/>
          <w:lang w:eastAsia="en-NZ"/>
        </w:rPr>
      </w:pPr>
      <w:del w:id="23" w:author="Li, Xuanhui" w:date="2025-08-22T22:26:00Z" w16du:dateUtc="2025-08-22T10:26:00Z">
        <w:r w:rsidRPr="008474B6" w:rsidDel="0048650E">
          <w:delText>Ensure you</w:delText>
        </w:r>
        <w:r w:rsidDel="0048650E">
          <w:delText xml:space="preserve"> have saved your </w:delText>
        </w:r>
        <w:r w:rsidRPr="008474B6" w:rsidDel="0048650E">
          <w:delText>drafts, version history, etc.</w:delText>
        </w:r>
        <w:r w:rsidDel="0048650E">
          <w:delText xml:space="preserve">, so that you can produce it if your course coordinator requires it. </w:delText>
        </w:r>
        <w:r w:rsidR="00C20E0E" w:rsidRPr="00770D26" w:rsidDel="0048650E">
          <w:rPr>
            <w:rFonts w:cstheme="minorHAnsi"/>
            <w:lang w:eastAsia="en-NZ"/>
          </w:rPr>
          <w:delText xml:space="preserve">Complete </w:delText>
        </w:r>
        <w:r w:rsidR="00576162" w:rsidRPr="00770D26" w:rsidDel="0048650E">
          <w:rPr>
            <w:rFonts w:cstheme="minorHAnsi"/>
            <w:lang w:eastAsia="en-NZ"/>
          </w:rPr>
          <w:delText xml:space="preserve">the information </w:delText>
        </w:r>
        <w:r w:rsidR="00060CDA" w:rsidRPr="00770D26" w:rsidDel="0048650E">
          <w:rPr>
            <w:rFonts w:cstheme="minorHAnsi"/>
            <w:lang w:eastAsia="en-NZ"/>
          </w:rPr>
          <w:delText xml:space="preserve">in the following </w:delText>
        </w:r>
        <w:r w:rsidR="00596D6C" w:rsidDel="0048650E">
          <w:rPr>
            <w:rFonts w:cstheme="minorHAnsi"/>
            <w:lang w:eastAsia="en-NZ"/>
          </w:rPr>
          <w:delText>blocks</w:delText>
        </w:r>
        <w:r w:rsidR="00060CDA" w:rsidRPr="00770D26" w:rsidDel="0048650E">
          <w:rPr>
            <w:rFonts w:cstheme="minorHAnsi"/>
            <w:lang w:eastAsia="en-NZ"/>
          </w:rPr>
          <w:delText xml:space="preserve"> (page </w:delText>
        </w:r>
        <w:r w:rsidR="00A049E3" w:rsidDel="0048650E">
          <w:rPr>
            <w:rFonts w:cstheme="minorHAnsi"/>
            <w:lang w:eastAsia="en-NZ"/>
          </w:rPr>
          <w:delText>3</w:delText>
        </w:r>
        <w:r w:rsidR="00060CDA" w:rsidRPr="008474B6" w:rsidDel="0048650E">
          <w:rPr>
            <w:rFonts w:cstheme="minorHAnsi"/>
            <w:lang w:eastAsia="en-NZ"/>
          </w:rPr>
          <w:delText>)</w:delText>
        </w:r>
        <w:r w:rsidR="006619C3" w:rsidRPr="008474B6" w:rsidDel="0048650E">
          <w:rPr>
            <w:rFonts w:cstheme="minorHAnsi"/>
            <w:lang w:eastAsia="en-NZ"/>
          </w:rPr>
          <w:delText>, or as required by your course coordinator</w:delText>
        </w:r>
        <w:r w:rsidR="006619C3" w:rsidDel="0048650E">
          <w:rPr>
            <w:rFonts w:cstheme="minorHAnsi"/>
            <w:lang w:eastAsia="en-NZ"/>
          </w:rPr>
          <w:delText>,</w:delText>
        </w:r>
        <w:r w:rsidR="00060CDA" w:rsidRPr="00770D26" w:rsidDel="0048650E">
          <w:rPr>
            <w:rFonts w:cstheme="minorHAnsi"/>
            <w:lang w:eastAsia="en-NZ"/>
          </w:rPr>
          <w:delText xml:space="preserve"> </w:delText>
        </w:r>
        <w:r w:rsidR="00576162" w:rsidRPr="00770D26" w:rsidDel="0048650E">
          <w:rPr>
            <w:rFonts w:cstheme="minorHAnsi"/>
            <w:lang w:eastAsia="en-NZ"/>
          </w:rPr>
          <w:delText xml:space="preserve">for each </w:delText>
        </w:r>
        <w:r w:rsidR="00D8043A" w:rsidRPr="00770D26" w:rsidDel="0048650E">
          <w:rPr>
            <w:rFonts w:cstheme="minorHAnsi"/>
            <w:lang w:eastAsia="en-NZ"/>
          </w:rPr>
          <w:delText xml:space="preserve">tool. </w:delText>
        </w:r>
        <w:r w:rsidR="006619C3" w:rsidDel="0048650E">
          <w:rPr>
            <w:rFonts w:cstheme="minorHAnsi"/>
            <w:lang w:eastAsia="en-NZ"/>
          </w:rPr>
          <w:delText>A</w:delText>
        </w:r>
        <w:r w:rsidR="00371ADC" w:rsidRPr="00770D26" w:rsidDel="0048650E">
          <w:rPr>
            <w:rFonts w:cstheme="minorHAnsi"/>
            <w:lang w:eastAsia="en-NZ"/>
          </w:rPr>
          <w:delText xml:space="preserve">dd additional </w:delText>
        </w:r>
        <w:r w:rsidR="00861892" w:rsidDel="0048650E">
          <w:rPr>
            <w:rFonts w:cstheme="minorHAnsi"/>
            <w:lang w:eastAsia="en-NZ"/>
          </w:rPr>
          <w:delText>blocks</w:delText>
        </w:r>
        <w:r w:rsidR="00371ADC" w:rsidRPr="00770D26" w:rsidDel="0048650E">
          <w:rPr>
            <w:rFonts w:cstheme="minorHAnsi"/>
            <w:lang w:eastAsia="en-NZ"/>
          </w:rPr>
          <w:delText xml:space="preserve"> as needed</w:delText>
        </w:r>
        <w:r w:rsidR="00B83E4A" w:rsidRPr="00770D26" w:rsidDel="0048650E">
          <w:rPr>
            <w:rFonts w:cstheme="minorHAnsi"/>
            <w:lang w:eastAsia="en-NZ"/>
          </w:rPr>
          <w:delText>.</w:delText>
        </w:r>
      </w:del>
    </w:p>
    <w:p w14:paraId="7418929D" w14:textId="724AB3A1" w:rsidR="006D7877" w:rsidRDefault="00A049E3">
      <w:pPr>
        <w:rPr>
          <w:rFonts w:cstheme="minorHAnsi"/>
          <w:lang w:eastAsia="en-NZ"/>
        </w:rPr>
      </w:pPr>
      <w:r>
        <w:rPr>
          <w:rFonts w:cstheme="minorHAnsi"/>
          <w:lang w:eastAsia="en-NZ"/>
        </w:rPr>
        <w:br w:type="page"/>
      </w:r>
    </w:p>
    <w:p w14:paraId="15D978E7" w14:textId="56DA5FF0" w:rsidR="00AB2D98" w:rsidRPr="00CB6CA3" w:rsidDel="0048650E" w:rsidRDefault="006D7877" w:rsidP="00AB2D98">
      <w:pPr>
        <w:rPr>
          <w:del w:id="24" w:author="Li, Xuanhui" w:date="2025-08-22T22:26:00Z" w16du:dateUtc="2025-08-22T10:26:00Z"/>
          <w:rFonts w:cstheme="minorHAnsi"/>
          <w:b/>
          <w:bCs/>
          <w:lang w:eastAsia="en-NZ"/>
        </w:rPr>
      </w:pPr>
      <w:del w:id="25" w:author="Li, Xuanhui" w:date="2025-08-22T22:26:00Z" w16du:dateUtc="2025-08-22T10:26:00Z">
        <w:r w:rsidRPr="00CB6CA3" w:rsidDel="0048650E">
          <w:rPr>
            <w:rFonts w:cstheme="minorHAnsi"/>
            <w:b/>
            <w:bCs/>
            <w:lang w:eastAsia="en-NZ"/>
          </w:rPr>
          <w:lastRenderedPageBreak/>
          <w:delText>Tool</w:delText>
        </w:r>
        <w:r w:rsidR="00240D59" w:rsidDel="0048650E">
          <w:rPr>
            <w:rFonts w:cstheme="minorHAnsi"/>
            <w:b/>
            <w:bCs/>
            <w:lang w:eastAsia="en-NZ"/>
          </w:rPr>
          <w:delText xml:space="preserve"> used</w:delText>
        </w:r>
        <w:r w:rsidRPr="00CB6CA3" w:rsidDel="0048650E">
          <w:rPr>
            <w:rFonts w:cstheme="minorHAnsi"/>
            <w:b/>
            <w:bCs/>
            <w:lang w:eastAsia="en-NZ"/>
          </w:rPr>
          <w:delText>:</w:delText>
        </w:r>
        <w:r w:rsidR="007C6824" w:rsidDel="0048650E">
          <w:rPr>
            <w:rFonts w:cstheme="minorHAnsi"/>
            <w:b/>
            <w:bCs/>
            <w:lang w:eastAsia="en-NZ"/>
          </w:rPr>
          <w:br/>
        </w:r>
        <w:r w:rsidR="007C6824" w:rsidRPr="007C6824" w:rsidDel="0048650E">
          <w:rPr>
            <w:rFonts w:cstheme="minorHAnsi"/>
            <w:color w:val="A6A6A6" w:themeColor="background1" w:themeShade="A6"/>
            <w:lang w:eastAsia="en-NZ"/>
          </w:rPr>
          <w:delText>(Include link)</w:delText>
        </w:r>
      </w:del>
    </w:p>
    <w:p w14:paraId="6E9F225E" w14:textId="3E472926" w:rsidR="00403185" w:rsidRPr="008474B6" w:rsidDel="0048650E" w:rsidRDefault="00403185" w:rsidP="00AB2D98">
      <w:pPr>
        <w:rPr>
          <w:del w:id="26" w:author="Li, Xuanhui" w:date="2025-08-22T22:26:00Z" w16du:dateUtc="2025-08-22T10:26:00Z"/>
          <w:rFonts w:cstheme="minorHAnsi"/>
          <w:lang w:eastAsia="en-NZ"/>
        </w:rPr>
      </w:pPr>
      <w:del w:id="27" w:author="Li, Xuanhui" w:date="2025-08-22T22:26:00Z" w16du:dateUtc="2025-08-22T10:26:00Z">
        <w:r w:rsidRPr="00CB6CA3" w:rsidDel="0048650E">
          <w:rPr>
            <w:rFonts w:cstheme="minorHAnsi"/>
            <w:b/>
            <w:bCs/>
            <w:lang w:eastAsia="en-NZ"/>
          </w:rPr>
          <w:delText>Date accessed:</w:delText>
        </w:r>
        <w:r w:rsidR="003E1AFE" w:rsidDel="0048650E">
          <w:rPr>
            <w:rFonts w:cstheme="minorHAnsi"/>
            <w:b/>
            <w:bCs/>
            <w:lang w:eastAsia="en-NZ"/>
          </w:rPr>
          <w:br/>
        </w:r>
      </w:del>
    </w:p>
    <w:p w14:paraId="6104CED0" w14:textId="29A9DD47" w:rsidR="009523F7" w:rsidRPr="009523F7" w:rsidDel="0048650E" w:rsidRDefault="00740DA4" w:rsidP="00AB2D98">
      <w:pPr>
        <w:rPr>
          <w:del w:id="28" w:author="Li, Xuanhui" w:date="2025-08-22T22:26:00Z" w16du:dateUtc="2025-08-22T10:26:00Z"/>
          <w:rFonts w:cstheme="minorHAnsi"/>
          <w:color w:val="A6A6A6" w:themeColor="background1" w:themeShade="A6"/>
          <w:lang w:eastAsia="en-NZ"/>
        </w:rPr>
      </w:pPr>
      <w:del w:id="29" w:author="Li, Xuanhui" w:date="2025-08-22T22:26:00Z" w16du:dateUtc="2025-08-22T10:26:00Z">
        <w:r w:rsidRPr="00CB6CA3" w:rsidDel="0048650E">
          <w:rPr>
            <w:rFonts w:cstheme="minorHAnsi"/>
            <w:b/>
            <w:bCs/>
            <w:lang w:eastAsia="en-NZ"/>
          </w:rPr>
          <w:delText>Prompt(s) entered:</w:delText>
        </w:r>
        <w:r w:rsidR="00AD00A3" w:rsidDel="0048650E">
          <w:rPr>
            <w:rFonts w:cstheme="minorHAnsi"/>
            <w:lang w:eastAsia="en-NZ"/>
          </w:rPr>
          <w:delText xml:space="preserve"> </w:delText>
        </w:r>
        <w:r w:rsidR="00AD00A3" w:rsidDel="0048650E">
          <w:rPr>
            <w:rFonts w:cstheme="minorHAnsi"/>
            <w:lang w:eastAsia="en-NZ"/>
          </w:rPr>
          <w:br/>
        </w:r>
        <w:r w:rsidR="00AD00A3" w:rsidRPr="009523F7" w:rsidDel="0048650E">
          <w:rPr>
            <w:rFonts w:cstheme="minorHAnsi"/>
            <w:color w:val="A6A6A6" w:themeColor="background1" w:themeShade="A6"/>
            <w:lang w:eastAsia="en-NZ"/>
          </w:rPr>
          <w:delText>(Write the prompt(s) out in full. Use screenshots if necessary)</w:delText>
        </w:r>
      </w:del>
    </w:p>
    <w:p w14:paraId="6381EBFE" w14:textId="1920133C" w:rsidR="00403185" w:rsidDel="0048650E" w:rsidRDefault="009523F7" w:rsidP="00AB2D98">
      <w:pPr>
        <w:rPr>
          <w:del w:id="30" w:author="Li, Xuanhui" w:date="2025-08-22T22:26:00Z" w16du:dateUtc="2025-08-22T10:26:00Z"/>
          <w:rFonts w:cstheme="minorHAnsi"/>
          <w:lang w:eastAsia="en-NZ"/>
        </w:rPr>
      </w:pPr>
      <w:del w:id="31" w:author="Li, Xuanhui" w:date="2025-08-22T22:26:00Z" w16du:dateUtc="2025-08-22T10:26:00Z">
        <w:r w:rsidRPr="00CB6CA3" w:rsidDel="0048650E">
          <w:rPr>
            <w:rFonts w:cstheme="minorHAnsi"/>
            <w:b/>
            <w:bCs/>
            <w:lang w:eastAsia="en-NZ"/>
          </w:rPr>
          <w:delText>Prompt output(s)</w:delText>
        </w:r>
        <w:r w:rsidR="00E21767" w:rsidRPr="00CB6CA3" w:rsidDel="0048650E">
          <w:rPr>
            <w:rFonts w:cstheme="minorHAnsi"/>
            <w:b/>
            <w:bCs/>
            <w:lang w:eastAsia="en-NZ"/>
          </w:rPr>
          <w:delText>:</w:delText>
        </w:r>
        <w:r w:rsidDel="0048650E">
          <w:rPr>
            <w:rFonts w:cstheme="minorHAnsi"/>
            <w:lang w:eastAsia="en-NZ"/>
          </w:rPr>
          <w:br/>
        </w:r>
        <w:r w:rsidRPr="00CB6CA3" w:rsidDel="0048650E">
          <w:rPr>
            <w:rFonts w:cstheme="minorHAnsi"/>
            <w:color w:val="A6A6A6" w:themeColor="background1" w:themeShade="A6"/>
            <w:lang w:eastAsia="en-NZ"/>
          </w:rPr>
          <w:delText>(Provide the full output</w:delText>
        </w:r>
        <w:r w:rsidR="00E21767" w:rsidRPr="00CB6CA3" w:rsidDel="0048650E">
          <w:rPr>
            <w:rFonts w:cstheme="minorHAnsi"/>
            <w:color w:val="A6A6A6" w:themeColor="background1" w:themeShade="A6"/>
            <w:lang w:eastAsia="en-NZ"/>
          </w:rPr>
          <w:delText xml:space="preserve"> from the tool. Use screenshots if necessary)</w:delText>
        </w:r>
      </w:del>
    </w:p>
    <w:p w14:paraId="7337DF20" w14:textId="49F41394" w:rsidR="00E21767" w:rsidDel="0048650E" w:rsidRDefault="00E21767" w:rsidP="00AB2D98">
      <w:pPr>
        <w:rPr>
          <w:del w:id="32" w:author="Li, Xuanhui" w:date="2025-08-22T22:26:00Z" w16du:dateUtc="2025-08-22T10:26:00Z"/>
          <w:rFonts w:cstheme="minorHAnsi"/>
          <w:lang w:eastAsia="en-NZ"/>
        </w:rPr>
      </w:pPr>
      <w:del w:id="33" w:author="Li, Xuanhui" w:date="2025-08-22T22:26:00Z" w16du:dateUtc="2025-08-22T10:26:00Z">
        <w:r w:rsidRPr="00CB6CA3" w:rsidDel="0048650E">
          <w:rPr>
            <w:rFonts w:cstheme="minorHAnsi"/>
            <w:b/>
            <w:bCs/>
            <w:lang w:eastAsia="en-NZ"/>
          </w:rPr>
          <w:delText>Modification for assessment:</w:delText>
        </w:r>
        <w:r w:rsidDel="0048650E">
          <w:rPr>
            <w:rFonts w:cstheme="minorHAnsi"/>
            <w:lang w:eastAsia="en-NZ"/>
          </w:rPr>
          <w:br/>
        </w:r>
        <w:r w:rsidRPr="00CB6CA3" w:rsidDel="0048650E">
          <w:rPr>
            <w:rFonts w:cstheme="minorHAnsi"/>
            <w:color w:val="A6A6A6" w:themeColor="background1" w:themeShade="A6"/>
            <w:lang w:eastAsia="en-NZ"/>
          </w:rPr>
          <w:delText xml:space="preserve">(Explain how you adapted the output from the AI when you incorporated it </w:delText>
        </w:r>
        <w:r w:rsidR="00B006C3" w:rsidRPr="00CB6CA3" w:rsidDel="0048650E">
          <w:rPr>
            <w:rFonts w:cstheme="minorHAnsi"/>
            <w:color w:val="A6A6A6" w:themeColor="background1" w:themeShade="A6"/>
            <w:lang w:eastAsia="en-NZ"/>
          </w:rPr>
          <w:delText>into your assessment)</w:delText>
        </w:r>
      </w:del>
    </w:p>
    <w:p w14:paraId="7158AF51" w14:textId="3C24022A" w:rsidR="00403185" w:rsidDel="0048650E" w:rsidRDefault="00B006C3" w:rsidP="00AB2D98">
      <w:pPr>
        <w:rPr>
          <w:del w:id="34" w:author="Li, Xuanhui" w:date="2025-08-22T22:26:00Z" w16du:dateUtc="2025-08-22T10:26:00Z"/>
          <w:rFonts w:cstheme="minorHAnsi"/>
          <w:color w:val="A6A6A6" w:themeColor="background1" w:themeShade="A6"/>
          <w:lang w:eastAsia="en-NZ"/>
        </w:rPr>
      </w:pPr>
      <w:del w:id="35" w:author="Li, Xuanhui" w:date="2025-08-22T22:26:00Z" w16du:dateUtc="2025-08-22T10:26:00Z">
        <w:r w:rsidRPr="00CB6CA3" w:rsidDel="0048650E">
          <w:rPr>
            <w:rFonts w:cstheme="minorHAnsi"/>
            <w:b/>
            <w:bCs/>
            <w:lang w:eastAsia="en-NZ"/>
          </w:rPr>
          <w:delText>Contribution to learning:</w:delText>
        </w:r>
        <w:r w:rsidDel="0048650E">
          <w:rPr>
            <w:rFonts w:cstheme="minorHAnsi"/>
            <w:lang w:eastAsia="en-NZ"/>
          </w:rPr>
          <w:br/>
        </w:r>
        <w:r w:rsidRPr="00CB6CA3" w:rsidDel="0048650E">
          <w:rPr>
            <w:rFonts w:cstheme="minorHAnsi"/>
            <w:color w:val="A6A6A6" w:themeColor="background1" w:themeShade="A6"/>
            <w:lang w:eastAsia="en-NZ"/>
          </w:rPr>
          <w:delText xml:space="preserve">(Reflect on how the tool has </w:delText>
        </w:r>
        <w:r w:rsidR="00CB6CA3" w:rsidRPr="00CB6CA3" w:rsidDel="0048650E">
          <w:rPr>
            <w:rFonts w:cstheme="minorHAnsi"/>
            <w:color w:val="A6A6A6" w:themeColor="background1" w:themeShade="A6"/>
            <w:lang w:eastAsia="en-NZ"/>
          </w:rPr>
          <w:delText>helped or hindered your learning)</w:delText>
        </w:r>
      </w:del>
    </w:p>
    <w:p w14:paraId="6E5F1763" w14:textId="77777777" w:rsidR="00AB1E06" w:rsidRDefault="00AB1E06" w:rsidP="00AB2D98">
      <w:pPr>
        <w:rPr>
          <w:rFonts w:cstheme="minorHAnsi"/>
          <w:color w:val="A6A6A6" w:themeColor="background1" w:themeShade="A6"/>
          <w:lang w:eastAsia="en-NZ"/>
        </w:rPr>
      </w:pPr>
    </w:p>
    <w:p w14:paraId="28413DF0" w14:textId="77777777" w:rsidR="00191E2C" w:rsidRDefault="00191E2C" w:rsidP="00AB2D98">
      <w:pPr>
        <w:rPr>
          <w:rFonts w:cstheme="minorHAnsi"/>
          <w:color w:val="A6A6A6" w:themeColor="background1" w:themeShade="A6"/>
          <w:lang w:eastAsia="en-NZ"/>
        </w:rPr>
      </w:pPr>
    </w:p>
    <w:p w14:paraId="3B7E6191" w14:textId="77C17217" w:rsidR="00AB1E06" w:rsidRPr="00CB6CA3" w:rsidDel="0048650E" w:rsidRDefault="00AB1E06" w:rsidP="00AB1E06">
      <w:pPr>
        <w:rPr>
          <w:del w:id="36" w:author="Li, Xuanhui" w:date="2025-08-22T22:26:00Z" w16du:dateUtc="2025-08-22T10:26:00Z"/>
          <w:rFonts w:cstheme="minorHAnsi"/>
          <w:b/>
          <w:bCs/>
          <w:lang w:eastAsia="en-NZ"/>
        </w:rPr>
      </w:pPr>
      <w:del w:id="37" w:author="Li, Xuanhui" w:date="2025-08-22T22:26:00Z" w16du:dateUtc="2025-08-22T10:26:00Z">
        <w:r w:rsidRPr="00CB6CA3" w:rsidDel="0048650E">
          <w:rPr>
            <w:rFonts w:cstheme="minorHAnsi"/>
            <w:b/>
            <w:bCs/>
            <w:lang w:eastAsia="en-NZ"/>
          </w:rPr>
          <w:delText>Tool</w:delText>
        </w:r>
        <w:r w:rsidDel="0048650E">
          <w:rPr>
            <w:rFonts w:cstheme="minorHAnsi"/>
            <w:b/>
            <w:bCs/>
            <w:lang w:eastAsia="en-NZ"/>
          </w:rPr>
          <w:delText xml:space="preserve"> used</w:delText>
        </w:r>
        <w:r w:rsidRPr="00CB6CA3" w:rsidDel="0048650E">
          <w:rPr>
            <w:rFonts w:cstheme="minorHAnsi"/>
            <w:b/>
            <w:bCs/>
            <w:lang w:eastAsia="en-NZ"/>
          </w:rPr>
          <w:delText>:</w:delText>
        </w:r>
        <w:r w:rsidDel="0048650E">
          <w:rPr>
            <w:rFonts w:cstheme="minorHAnsi"/>
            <w:b/>
            <w:bCs/>
            <w:lang w:eastAsia="en-NZ"/>
          </w:rPr>
          <w:br/>
        </w:r>
        <w:r w:rsidRPr="007C6824" w:rsidDel="0048650E">
          <w:rPr>
            <w:rFonts w:cstheme="minorHAnsi"/>
            <w:color w:val="A6A6A6" w:themeColor="background1" w:themeShade="A6"/>
            <w:lang w:eastAsia="en-NZ"/>
          </w:rPr>
          <w:delText>(Include link)</w:delText>
        </w:r>
      </w:del>
    </w:p>
    <w:p w14:paraId="7A71C706" w14:textId="1505046F" w:rsidR="00AB1E06" w:rsidRPr="008474B6" w:rsidDel="0048650E" w:rsidRDefault="00AB1E06" w:rsidP="00AB1E06">
      <w:pPr>
        <w:rPr>
          <w:del w:id="38" w:author="Li, Xuanhui" w:date="2025-08-22T22:26:00Z" w16du:dateUtc="2025-08-22T10:26:00Z"/>
          <w:rFonts w:cstheme="minorHAnsi"/>
          <w:lang w:eastAsia="en-NZ"/>
        </w:rPr>
      </w:pPr>
      <w:del w:id="39" w:author="Li, Xuanhui" w:date="2025-08-22T22:26:00Z" w16du:dateUtc="2025-08-22T10:26:00Z">
        <w:r w:rsidRPr="00CB6CA3" w:rsidDel="0048650E">
          <w:rPr>
            <w:rFonts w:cstheme="minorHAnsi"/>
            <w:b/>
            <w:bCs/>
            <w:lang w:eastAsia="en-NZ"/>
          </w:rPr>
          <w:delText>Date accessed:</w:delText>
        </w:r>
        <w:r w:rsidR="003E1AFE" w:rsidDel="0048650E">
          <w:rPr>
            <w:rFonts w:cstheme="minorHAnsi"/>
            <w:b/>
            <w:bCs/>
            <w:lang w:eastAsia="en-NZ"/>
          </w:rPr>
          <w:br/>
        </w:r>
      </w:del>
    </w:p>
    <w:p w14:paraId="79ED18BA" w14:textId="69DD553A" w:rsidR="00AB1E06" w:rsidRPr="009523F7" w:rsidDel="0048650E" w:rsidRDefault="00AB1E06" w:rsidP="00AB1E06">
      <w:pPr>
        <w:rPr>
          <w:del w:id="40" w:author="Li, Xuanhui" w:date="2025-08-22T22:26:00Z" w16du:dateUtc="2025-08-22T10:26:00Z"/>
          <w:rFonts w:cstheme="minorHAnsi"/>
          <w:color w:val="A6A6A6" w:themeColor="background1" w:themeShade="A6"/>
          <w:lang w:eastAsia="en-NZ"/>
        </w:rPr>
      </w:pPr>
      <w:del w:id="41" w:author="Li, Xuanhui" w:date="2025-08-22T22:26:00Z" w16du:dateUtc="2025-08-22T10:26:00Z">
        <w:r w:rsidRPr="00CB6CA3" w:rsidDel="0048650E">
          <w:rPr>
            <w:rFonts w:cstheme="minorHAnsi"/>
            <w:b/>
            <w:bCs/>
            <w:lang w:eastAsia="en-NZ"/>
          </w:rPr>
          <w:delText>Prompt(s) entered:</w:delText>
        </w:r>
        <w:r w:rsidDel="0048650E">
          <w:rPr>
            <w:rFonts w:cstheme="minorHAnsi"/>
            <w:lang w:eastAsia="en-NZ"/>
          </w:rPr>
          <w:delText xml:space="preserve"> </w:delText>
        </w:r>
        <w:r w:rsidDel="0048650E">
          <w:rPr>
            <w:rFonts w:cstheme="minorHAnsi"/>
            <w:lang w:eastAsia="en-NZ"/>
          </w:rPr>
          <w:br/>
        </w:r>
        <w:r w:rsidRPr="009523F7" w:rsidDel="0048650E">
          <w:rPr>
            <w:rFonts w:cstheme="minorHAnsi"/>
            <w:color w:val="A6A6A6" w:themeColor="background1" w:themeShade="A6"/>
            <w:lang w:eastAsia="en-NZ"/>
          </w:rPr>
          <w:delText>(Write the prompt(s) out in full. Use screenshots if necessary)</w:delText>
        </w:r>
      </w:del>
    </w:p>
    <w:p w14:paraId="17DA98F9" w14:textId="183EAB6E" w:rsidR="00AB1E06" w:rsidDel="0048650E" w:rsidRDefault="00AB1E06" w:rsidP="00AB1E06">
      <w:pPr>
        <w:rPr>
          <w:del w:id="42" w:author="Li, Xuanhui" w:date="2025-08-22T22:26:00Z" w16du:dateUtc="2025-08-22T10:26:00Z"/>
          <w:rFonts w:cstheme="minorHAnsi"/>
          <w:lang w:eastAsia="en-NZ"/>
        </w:rPr>
      </w:pPr>
      <w:del w:id="43" w:author="Li, Xuanhui" w:date="2025-08-22T22:26:00Z" w16du:dateUtc="2025-08-22T10:26:00Z">
        <w:r w:rsidRPr="00CB6CA3" w:rsidDel="0048650E">
          <w:rPr>
            <w:rFonts w:cstheme="minorHAnsi"/>
            <w:b/>
            <w:bCs/>
            <w:lang w:eastAsia="en-NZ"/>
          </w:rPr>
          <w:delText>Prompt output(s):</w:delText>
        </w:r>
        <w:r w:rsidDel="0048650E">
          <w:rPr>
            <w:rFonts w:cstheme="minorHAnsi"/>
            <w:lang w:eastAsia="en-NZ"/>
          </w:rPr>
          <w:br/>
        </w:r>
        <w:r w:rsidRPr="00CB6CA3" w:rsidDel="0048650E">
          <w:rPr>
            <w:rFonts w:cstheme="minorHAnsi"/>
            <w:color w:val="A6A6A6" w:themeColor="background1" w:themeShade="A6"/>
            <w:lang w:eastAsia="en-NZ"/>
          </w:rPr>
          <w:delText>(Provide the full output from the tool. Use screenshots if necessary)</w:delText>
        </w:r>
      </w:del>
    </w:p>
    <w:p w14:paraId="382B569C" w14:textId="71AFA374" w:rsidR="00AB1E06" w:rsidDel="0048650E" w:rsidRDefault="00AB1E06" w:rsidP="00AB1E06">
      <w:pPr>
        <w:rPr>
          <w:del w:id="44" w:author="Li, Xuanhui" w:date="2025-08-22T22:26:00Z" w16du:dateUtc="2025-08-22T10:26:00Z"/>
          <w:rFonts w:cstheme="minorHAnsi"/>
          <w:lang w:eastAsia="en-NZ"/>
        </w:rPr>
      </w:pPr>
      <w:del w:id="45" w:author="Li, Xuanhui" w:date="2025-08-22T22:26:00Z" w16du:dateUtc="2025-08-22T10:26:00Z">
        <w:r w:rsidRPr="00CB6CA3" w:rsidDel="0048650E">
          <w:rPr>
            <w:rFonts w:cstheme="minorHAnsi"/>
            <w:b/>
            <w:bCs/>
            <w:lang w:eastAsia="en-NZ"/>
          </w:rPr>
          <w:delText>Modification for assessment:</w:delText>
        </w:r>
        <w:r w:rsidDel="0048650E">
          <w:rPr>
            <w:rFonts w:cstheme="minorHAnsi"/>
            <w:lang w:eastAsia="en-NZ"/>
          </w:rPr>
          <w:br/>
        </w:r>
        <w:r w:rsidRPr="00CB6CA3" w:rsidDel="0048650E">
          <w:rPr>
            <w:rFonts w:cstheme="minorHAnsi"/>
            <w:color w:val="A6A6A6" w:themeColor="background1" w:themeShade="A6"/>
            <w:lang w:eastAsia="en-NZ"/>
          </w:rPr>
          <w:delText>(Explain how you adapted the output from the AI when you incorporated it into your assessment)</w:delText>
        </w:r>
      </w:del>
    </w:p>
    <w:p w14:paraId="71A66374" w14:textId="4F2D9036" w:rsidR="00AB1E06" w:rsidDel="0048650E" w:rsidRDefault="00AB1E06" w:rsidP="00AB1E06">
      <w:pPr>
        <w:rPr>
          <w:del w:id="46" w:author="Li, Xuanhui" w:date="2025-08-22T22:26:00Z" w16du:dateUtc="2025-08-22T10:26:00Z"/>
          <w:rFonts w:cstheme="minorHAnsi"/>
          <w:color w:val="A6A6A6" w:themeColor="background1" w:themeShade="A6"/>
          <w:lang w:eastAsia="en-NZ"/>
        </w:rPr>
      </w:pPr>
      <w:del w:id="47" w:author="Li, Xuanhui" w:date="2025-08-22T22:26:00Z" w16du:dateUtc="2025-08-22T10:26:00Z">
        <w:r w:rsidRPr="00CB6CA3" w:rsidDel="0048650E">
          <w:rPr>
            <w:rFonts w:cstheme="minorHAnsi"/>
            <w:b/>
            <w:bCs/>
            <w:lang w:eastAsia="en-NZ"/>
          </w:rPr>
          <w:delText>Contribution to learning:</w:delText>
        </w:r>
        <w:r w:rsidDel="0048650E">
          <w:rPr>
            <w:rFonts w:cstheme="minorHAnsi"/>
            <w:lang w:eastAsia="en-NZ"/>
          </w:rPr>
          <w:br/>
        </w:r>
        <w:r w:rsidRPr="00CB6CA3" w:rsidDel="0048650E">
          <w:rPr>
            <w:rFonts w:cstheme="minorHAnsi"/>
            <w:color w:val="A6A6A6" w:themeColor="background1" w:themeShade="A6"/>
            <w:lang w:eastAsia="en-NZ"/>
          </w:rPr>
          <w:delText>(Reflect on how the tool has helped or hindered your learning)</w:delText>
        </w:r>
      </w:del>
    </w:p>
    <w:p w14:paraId="17424F9B" w14:textId="2202467B" w:rsidR="00AB1E06" w:rsidDel="0048650E" w:rsidRDefault="00AB1E06" w:rsidP="00AB1E06">
      <w:pPr>
        <w:rPr>
          <w:del w:id="48" w:author="Li, Xuanhui" w:date="2025-08-22T22:26:00Z" w16du:dateUtc="2025-08-22T10:26:00Z"/>
          <w:rFonts w:cstheme="minorHAnsi"/>
          <w:color w:val="A6A6A6" w:themeColor="background1" w:themeShade="A6"/>
          <w:lang w:eastAsia="en-NZ"/>
        </w:rPr>
      </w:pPr>
    </w:p>
    <w:p w14:paraId="7E26A8DB" w14:textId="4C568E83" w:rsidR="00191E2C" w:rsidDel="0048650E" w:rsidRDefault="00191E2C" w:rsidP="00AB1E06">
      <w:pPr>
        <w:rPr>
          <w:del w:id="49" w:author="Li, Xuanhui" w:date="2025-08-22T22:26:00Z" w16du:dateUtc="2025-08-22T10:26:00Z"/>
          <w:rFonts w:cstheme="minorHAnsi"/>
          <w:color w:val="A6A6A6" w:themeColor="background1" w:themeShade="A6"/>
          <w:lang w:eastAsia="en-NZ"/>
        </w:rPr>
      </w:pPr>
    </w:p>
    <w:p w14:paraId="50976A3C" w14:textId="72ECE8D9" w:rsidR="00F47B88" w:rsidRPr="00CB6CA3" w:rsidDel="0048650E" w:rsidRDefault="00F47B88" w:rsidP="00F47B88">
      <w:pPr>
        <w:rPr>
          <w:del w:id="50" w:author="Li, Xuanhui" w:date="2025-08-22T22:26:00Z" w16du:dateUtc="2025-08-22T10:26:00Z"/>
          <w:rFonts w:cstheme="minorHAnsi"/>
          <w:b/>
          <w:bCs/>
          <w:lang w:eastAsia="en-NZ"/>
        </w:rPr>
      </w:pPr>
      <w:del w:id="51" w:author="Li, Xuanhui" w:date="2025-08-22T22:26:00Z" w16du:dateUtc="2025-08-22T10:26:00Z">
        <w:r w:rsidRPr="00CB6CA3" w:rsidDel="0048650E">
          <w:rPr>
            <w:rFonts w:cstheme="minorHAnsi"/>
            <w:b/>
            <w:bCs/>
            <w:lang w:eastAsia="en-NZ"/>
          </w:rPr>
          <w:delText>Tool</w:delText>
        </w:r>
        <w:r w:rsidDel="0048650E">
          <w:rPr>
            <w:rFonts w:cstheme="minorHAnsi"/>
            <w:b/>
            <w:bCs/>
            <w:lang w:eastAsia="en-NZ"/>
          </w:rPr>
          <w:delText xml:space="preserve"> used</w:delText>
        </w:r>
        <w:r w:rsidRPr="00CB6CA3" w:rsidDel="0048650E">
          <w:rPr>
            <w:rFonts w:cstheme="minorHAnsi"/>
            <w:b/>
            <w:bCs/>
            <w:lang w:eastAsia="en-NZ"/>
          </w:rPr>
          <w:delText>:</w:delText>
        </w:r>
        <w:r w:rsidDel="0048650E">
          <w:rPr>
            <w:rFonts w:cstheme="minorHAnsi"/>
            <w:b/>
            <w:bCs/>
            <w:lang w:eastAsia="en-NZ"/>
          </w:rPr>
          <w:br/>
        </w:r>
        <w:r w:rsidRPr="007C6824" w:rsidDel="0048650E">
          <w:rPr>
            <w:rFonts w:cstheme="minorHAnsi"/>
            <w:color w:val="A6A6A6" w:themeColor="background1" w:themeShade="A6"/>
            <w:lang w:eastAsia="en-NZ"/>
          </w:rPr>
          <w:delText>(Include link)</w:delText>
        </w:r>
      </w:del>
    </w:p>
    <w:p w14:paraId="5BD355E3" w14:textId="36A03DFB" w:rsidR="00F47B88" w:rsidRPr="008474B6" w:rsidDel="0048650E" w:rsidRDefault="00F47B88" w:rsidP="00F47B88">
      <w:pPr>
        <w:rPr>
          <w:del w:id="52" w:author="Li, Xuanhui" w:date="2025-08-22T22:26:00Z" w16du:dateUtc="2025-08-22T10:26:00Z"/>
          <w:rFonts w:cstheme="minorHAnsi"/>
          <w:lang w:eastAsia="en-NZ"/>
        </w:rPr>
      </w:pPr>
      <w:del w:id="53" w:author="Li, Xuanhui" w:date="2025-08-22T22:26:00Z" w16du:dateUtc="2025-08-22T10:26:00Z">
        <w:r w:rsidRPr="00CB6CA3" w:rsidDel="0048650E">
          <w:rPr>
            <w:rFonts w:cstheme="minorHAnsi"/>
            <w:b/>
            <w:bCs/>
            <w:lang w:eastAsia="en-NZ"/>
          </w:rPr>
          <w:delText>Date accessed:</w:delText>
        </w:r>
        <w:r w:rsidR="003E1AFE" w:rsidDel="0048650E">
          <w:rPr>
            <w:rFonts w:cstheme="minorHAnsi"/>
            <w:b/>
            <w:bCs/>
            <w:lang w:eastAsia="en-NZ"/>
          </w:rPr>
          <w:br/>
        </w:r>
      </w:del>
    </w:p>
    <w:p w14:paraId="5592DA5A" w14:textId="20C1C11A" w:rsidR="00F47B88" w:rsidRPr="009523F7" w:rsidDel="0048650E" w:rsidRDefault="00F47B88" w:rsidP="00F47B88">
      <w:pPr>
        <w:rPr>
          <w:del w:id="54" w:author="Li, Xuanhui" w:date="2025-08-22T22:26:00Z" w16du:dateUtc="2025-08-22T10:26:00Z"/>
          <w:rFonts w:cstheme="minorHAnsi"/>
          <w:color w:val="A6A6A6" w:themeColor="background1" w:themeShade="A6"/>
          <w:lang w:eastAsia="en-NZ"/>
        </w:rPr>
      </w:pPr>
      <w:del w:id="55" w:author="Li, Xuanhui" w:date="2025-08-22T22:26:00Z" w16du:dateUtc="2025-08-22T10:26:00Z">
        <w:r w:rsidRPr="00CB6CA3" w:rsidDel="0048650E">
          <w:rPr>
            <w:rFonts w:cstheme="minorHAnsi"/>
            <w:b/>
            <w:bCs/>
            <w:lang w:eastAsia="en-NZ"/>
          </w:rPr>
          <w:delText>Prompt(s) entered:</w:delText>
        </w:r>
        <w:r w:rsidDel="0048650E">
          <w:rPr>
            <w:rFonts w:cstheme="minorHAnsi"/>
            <w:lang w:eastAsia="en-NZ"/>
          </w:rPr>
          <w:delText xml:space="preserve"> </w:delText>
        </w:r>
        <w:r w:rsidDel="0048650E">
          <w:rPr>
            <w:rFonts w:cstheme="minorHAnsi"/>
            <w:lang w:eastAsia="en-NZ"/>
          </w:rPr>
          <w:br/>
        </w:r>
        <w:r w:rsidRPr="009523F7" w:rsidDel="0048650E">
          <w:rPr>
            <w:rFonts w:cstheme="minorHAnsi"/>
            <w:color w:val="A6A6A6" w:themeColor="background1" w:themeShade="A6"/>
            <w:lang w:eastAsia="en-NZ"/>
          </w:rPr>
          <w:delText>(Write the prompt(s) out in full. Use screenshots if necessary)</w:delText>
        </w:r>
      </w:del>
    </w:p>
    <w:p w14:paraId="7DCF9651" w14:textId="7D849431" w:rsidR="00F47B88" w:rsidDel="0048650E" w:rsidRDefault="00F47B88" w:rsidP="00F47B88">
      <w:pPr>
        <w:rPr>
          <w:del w:id="56" w:author="Li, Xuanhui" w:date="2025-08-22T22:26:00Z" w16du:dateUtc="2025-08-22T10:26:00Z"/>
          <w:rFonts w:cstheme="minorHAnsi"/>
          <w:lang w:eastAsia="en-NZ"/>
        </w:rPr>
      </w:pPr>
      <w:del w:id="57" w:author="Li, Xuanhui" w:date="2025-08-22T22:26:00Z" w16du:dateUtc="2025-08-22T10:26:00Z">
        <w:r w:rsidRPr="00CB6CA3" w:rsidDel="0048650E">
          <w:rPr>
            <w:rFonts w:cstheme="minorHAnsi"/>
            <w:b/>
            <w:bCs/>
            <w:lang w:eastAsia="en-NZ"/>
          </w:rPr>
          <w:delText>Prompt output(s):</w:delText>
        </w:r>
        <w:r w:rsidDel="0048650E">
          <w:rPr>
            <w:rFonts w:cstheme="minorHAnsi"/>
            <w:lang w:eastAsia="en-NZ"/>
          </w:rPr>
          <w:br/>
        </w:r>
        <w:r w:rsidRPr="00CB6CA3" w:rsidDel="0048650E">
          <w:rPr>
            <w:rFonts w:cstheme="minorHAnsi"/>
            <w:color w:val="A6A6A6" w:themeColor="background1" w:themeShade="A6"/>
            <w:lang w:eastAsia="en-NZ"/>
          </w:rPr>
          <w:delText>(Provide the full output from the tool. Use screenshots if necessary)</w:delText>
        </w:r>
      </w:del>
    </w:p>
    <w:p w14:paraId="1FC6A9A6" w14:textId="38718B5B" w:rsidR="00F47B88" w:rsidDel="0048650E" w:rsidRDefault="00F47B88" w:rsidP="00F47B88">
      <w:pPr>
        <w:rPr>
          <w:del w:id="58" w:author="Li, Xuanhui" w:date="2025-08-22T22:26:00Z" w16du:dateUtc="2025-08-22T10:26:00Z"/>
          <w:rFonts w:cstheme="minorHAnsi"/>
          <w:lang w:eastAsia="en-NZ"/>
        </w:rPr>
      </w:pPr>
      <w:del w:id="59" w:author="Li, Xuanhui" w:date="2025-08-22T22:26:00Z" w16du:dateUtc="2025-08-22T10:26:00Z">
        <w:r w:rsidRPr="00CB6CA3" w:rsidDel="0048650E">
          <w:rPr>
            <w:rFonts w:cstheme="minorHAnsi"/>
            <w:b/>
            <w:bCs/>
            <w:lang w:eastAsia="en-NZ"/>
          </w:rPr>
          <w:delText>Modification for assessment:</w:delText>
        </w:r>
        <w:r w:rsidDel="0048650E">
          <w:rPr>
            <w:rFonts w:cstheme="minorHAnsi"/>
            <w:lang w:eastAsia="en-NZ"/>
          </w:rPr>
          <w:br/>
        </w:r>
        <w:r w:rsidRPr="00CB6CA3" w:rsidDel="0048650E">
          <w:rPr>
            <w:rFonts w:cstheme="minorHAnsi"/>
            <w:color w:val="A6A6A6" w:themeColor="background1" w:themeShade="A6"/>
            <w:lang w:eastAsia="en-NZ"/>
          </w:rPr>
          <w:delText>(Explain how you adapted the output from the AI when you incorporated it into your assessment)</w:delText>
        </w:r>
      </w:del>
    </w:p>
    <w:p w14:paraId="23670179" w14:textId="0CFFD9C0" w:rsidR="00F47B88" w:rsidDel="0048650E" w:rsidRDefault="00F47B88" w:rsidP="00F47B88">
      <w:pPr>
        <w:rPr>
          <w:del w:id="60" w:author="Li, Xuanhui" w:date="2025-08-22T22:26:00Z" w16du:dateUtc="2025-08-22T10:26:00Z"/>
          <w:rFonts w:cstheme="minorHAnsi"/>
          <w:color w:val="A6A6A6" w:themeColor="background1" w:themeShade="A6"/>
          <w:lang w:eastAsia="en-NZ"/>
        </w:rPr>
      </w:pPr>
      <w:del w:id="61" w:author="Li, Xuanhui" w:date="2025-08-22T22:26:00Z" w16du:dateUtc="2025-08-22T10:26:00Z">
        <w:r w:rsidRPr="00CB6CA3" w:rsidDel="0048650E">
          <w:rPr>
            <w:rFonts w:cstheme="minorHAnsi"/>
            <w:b/>
            <w:bCs/>
            <w:lang w:eastAsia="en-NZ"/>
          </w:rPr>
          <w:delText>Contribution to learning:</w:delText>
        </w:r>
        <w:r w:rsidDel="0048650E">
          <w:rPr>
            <w:rFonts w:cstheme="minorHAnsi"/>
            <w:lang w:eastAsia="en-NZ"/>
          </w:rPr>
          <w:br/>
        </w:r>
        <w:r w:rsidRPr="00CB6CA3" w:rsidDel="0048650E">
          <w:rPr>
            <w:rFonts w:cstheme="minorHAnsi"/>
            <w:color w:val="A6A6A6" w:themeColor="background1" w:themeShade="A6"/>
            <w:lang w:eastAsia="en-NZ"/>
          </w:rPr>
          <w:delText>(Reflect on how the tool has helped or hindered your learning)</w:delText>
        </w:r>
      </w:del>
    </w:p>
    <w:p w14:paraId="41B05354" w14:textId="77777777" w:rsidR="00F47B88" w:rsidRDefault="00F47B88" w:rsidP="00F47B88">
      <w:pPr>
        <w:rPr>
          <w:rFonts w:cstheme="minorHAnsi"/>
          <w:color w:val="A6A6A6" w:themeColor="background1" w:themeShade="A6"/>
          <w:lang w:eastAsia="en-NZ"/>
        </w:rPr>
      </w:pPr>
    </w:p>
    <w:p w14:paraId="36705D00" w14:textId="77777777" w:rsidR="00191E2C" w:rsidRDefault="00191E2C" w:rsidP="00F47B88">
      <w:pPr>
        <w:rPr>
          <w:rFonts w:cstheme="minorHAnsi"/>
          <w:color w:val="A6A6A6" w:themeColor="background1" w:themeShade="A6"/>
          <w:lang w:eastAsia="en-NZ"/>
        </w:rPr>
      </w:pPr>
    </w:p>
    <w:p w14:paraId="6B280484" w14:textId="3380F0A0" w:rsidR="00F47B88" w:rsidRPr="00CB6CA3" w:rsidDel="0048650E" w:rsidRDefault="00F47B88" w:rsidP="00F47B88">
      <w:pPr>
        <w:rPr>
          <w:del w:id="62" w:author="Li, Xuanhui" w:date="2025-08-22T22:26:00Z" w16du:dateUtc="2025-08-22T10:26:00Z"/>
          <w:rFonts w:cstheme="minorHAnsi"/>
          <w:b/>
          <w:bCs/>
          <w:lang w:eastAsia="en-NZ"/>
        </w:rPr>
      </w:pPr>
      <w:del w:id="63" w:author="Li, Xuanhui" w:date="2025-08-22T22:26:00Z" w16du:dateUtc="2025-08-22T10:26:00Z">
        <w:r w:rsidRPr="00CB6CA3" w:rsidDel="0048650E">
          <w:rPr>
            <w:rFonts w:cstheme="minorHAnsi"/>
            <w:b/>
            <w:bCs/>
            <w:lang w:eastAsia="en-NZ"/>
          </w:rPr>
          <w:delText>Tool</w:delText>
        </w:r>
        <w:r w:rsidDel="0048650E">
          <w:rPr>
            <w:rFonts w:cstheme="minorHAnsi"/>
            <w:b/>
            <w:bCs/>
            <w:lang w:eastAsia="en-NZ"/>
          </w:rPr>
          <w:delText xml:space="preserve"> used</w:delText>
        </w:r>
        <w:r w:rsidRPr="00CB6CA3" w:rsidDel="0048650E">
          <w:rPr>
            <w:rFonts w:cstheme="minorHAnsi"/>
            <w:b/>
            <w:bCs/>
            <w:lang w:eastAsia="en-NZ"/>
          </w:rPr>
          <w:delText>:</w:delText>
        </w:r>
        <w:r w:rsidDel="0048650E">
          <w:rPr>
            <w:rFonts w:cstheme="minorHAnsi"/>
            <w:b/>
            <w:bCs/>
            <w:lang w:eastAsia="en-NZ"/>
          </w:rPr>
          <w:br/>
        </w:r>
        <w:r w:rsidRPr="007C6824" w:rsidDel="0048650E">
          <w:rPr>
            <w:rFonts w:cstheme="minorHAnsi"/>
            <w:color w:val="A6A6A6" w:themeColor="background1" w:themeShade="A6"/>
            <w:lang w:eastAsia="en-NZ"/>
          </w:rPr>
          <w:delText>(Include link)</w:delText>
        </w:r>
      </w:del>
    </w:p>
    <w:p w14:paraId="79423BC7" w14:textId="7B4E8614" w:rsidR="00F47B88" w:rsidRPr="008474B6" w:rsidDel="0048650E" w:rsidRDefault="00F47B88" w:rsidP="00F47B88">
      <w:pPr>
        <w:rPr>
          <w:del w:id="64" w:author="Li, Xuanhui" w:date="2025-08-22T22:26:00Z" w16du:dateUtc="2025-08-22T10:26:00Z"/>
          <w:rFonts w:cstheme="minorHAnsi"/>
          <w:lang w:eastAsia="en-NZ"/>
        </w:rPr>
      </w:pPr>
      <w:del w:id="65" w:author="Li, Xuanhui" w:date="2025-08-22T22:26:00Z" w16du:dateUtc="2025-08-22T10:26:00Z">
        <w:r w:rsidRPr="00CB6CA3" w:rsidDel="0048650E">
          <w:rPr>
            <w:rFonts w:cstheme="minorHAnsi"/>
            <w:b/>
            <w:bCs/>
            <w:lang w:eastAsia="en-NZ"/>
          </w:rPr>
          <w:delText>Date accessed:</w:delText>
        </w:r>
        <w:r w:rsidR="003E1AFE" w:rsidDel="0048650E">
          <w:rPr>
            <w:rFonts w:cstheme="minorHAnsi"/>
            <w:b/>
            <w:bCs/>
            <w:lang w:eastAsia="en-NZ"/>
          </w:rPr>
          <w:br/>
        </w:r>
      </w:del>
    </w:p>
    <w:p w14:paraId="7CFC3CFF" w14:textId="4484710C" w:rsidR="00F47B88" w:rsidRPr="009523F7" w:rsidDel="0048650E" w:rsidRDefault="00F47B88" w:rsidP="00F47B88">
      <w:pPr>
        <w:rPr>
          <w:del w:id="66" w:author="Li, Xuanhui" w:date="2025-08-22T22:26:00Z" w16du:dateUtc="2025-08-22T10:26:00Z"/>
          <w:rFonts w:cstheme="minorHAnsi"/>
          <w:color w:val="A6A6A6" w:themeColor="background1" w:themeShade="A6"/>
          <w:lang w:eastAsia="en-NZ"/>
        </w:rPr>
      </w:pPr>
      <w:del w:id="67" w:author="Li, Xuanhui" w:date="2025-08-22T22:26:00Z" w16du:dateUtc="2025-08-22T10:26:00Z">
        <w:r w:rsidRPr="00CB6CA3" w:rsidDel="0048650E">
          <w:rPr>
            <w:rFonts w:cstheme="minorHAnsi"/>
            <w:b/>
            <w:bCs/>
            <w:lang w:eastAsia="en-NZ"/>
          </w:rPr>
          <w:delText>Prompt(s) entered:</w:delText>
        </w:r>
        <w:r w:rsidDel="0048650E">
          <w:rPr>
            <w:rFonts w:cstheme="minorHAnsi"/>
            <w:lang w:eastAsia="en-NZ"/>
          </w:rPr>
          <w:delText xml:space="preserve"> </w:delText>
        </w:r>
        <w:r w:rsidDel="0048650E">
          <w:rPr>
            <w:rFonts w:cstheme="minorHAnsi"/>
            <w:lang w:eastAsia="en-NZ"/>
          </w:rPr>
          <w:br/>
        </w:r>
        <w:r w:rsidRPr="009523F7" w:rsidDel="0048650E">
          <w:rPr>
            <w:rFonts w:cstheme="minorHAnsi"/>
            <w:color w:val="A6A6A6" w:themeColor="background1" w:themeShade="A6"/>
            <w:lang w:eastAsia="en-NZ"/>
          </w:rPr>
          <w:delText>(Write the prompt(s) out in full. Use screenshots if necessary)</w:delText>
        </w:r>
      </w:del>
    </w:p>
    <w:p w14:paraId="73BCFEA4" w14:textId="61C6BBBE" w:rsidR="00F47B88" w:rsidDel="0048650E" w:rsidRDefault="00F47B88" w:rsidP="00F47B88">
      <w:pPr>
        <w:rPr>
          <w:del w:id="68" w:author="Li, Xuanhui" w:date="2025-08-22T22:26:00Z" w16du:dateUtc="2025-08-22T10:26:00Z"/>
          <w:rFonts w:cstheme="minorHAnsi"/>
          <w:lang w:eastAsia="en-NZ"/>
        </w:rPr>
      </w:pPr>
      <w:del w:id="69" w:author="Li, Xuanhui" w:date="2025-08-22T22:26:00Z" w16du:dateUtc="2025-08-22T10:26:00Z">
        <w:r w:rsidRPr="00CB6CA3" w:rsidDel="0048650E">
          <w:rPr>
            <w:rFonts w:cstheme="minorHAnsi"/>
            <w:b/>
            <w:bCs/>
            <w:lang w:eastAsia="en-NZ"/>
          </w:rPr>
          <w:delText>Prompt output(s):</w:delText>
        </w:r>
        <w:r w:rsidDel="0048650E">
          <w:rPr>
            <w:rFonts w:cstheme="minorHAnsi"/>
            <w:lang w:eastAsia="en-NZ"/>
          </w:rPr>
          <w:br/>
        </w:r>
        <w:r w:rsidRPr="00CB6CA3" w:rsidDel="0048650E">
          <w:rPr>
            <w:rFonts w:cstheme="minorHAnsi"/>
            <w:color w:val="A6A6A6" w:themeColor="background1" w:themeShade="A6"/>
            <w:lang w:eastAsia="en-NZ"/>
          </w:rPr>
          <w:delText>(Provide the full output from the tool. Use screenshots if necessary)</w:delText>
        </w:r>
      </w:del>
    </w:p>
    <w:p w14:paraId="3481CB18" w14:textId="79109BF9" w:rsidR="00F47B88" w:rsidDel="0048650E" w:rsidRDefault="00F47B88" w:rsidP="00F47B88">
      <w:pPr>
        <w:rPr>
          <w:del w:id="70" w:author="Li, Xuanhui" w:date="2025-08-22T22:26:00Z" w16du:dateUtc="2025-08-22T10:26:00Z"/>
          <w:rFonts w:cstheme="minorHAnsi"/>
          <w:lang w:eastAsia="en-NZ"/>
        </w:rPr>
      </w:pPr>
      <w:del w:id="71" w:author="Li, Xuanhui" w:date="2025-08-22T22:26:00Z" w16du:dateUtc="2025-08-22T10:26:00Z">
        <w:r w:rsidRPr="00CB6CA3" w:rsidDel="0048650E">
          <w:rPr>
            <w:rFonts w:cstheme="minorHAnsi"/>
            <w:b/>
            <w:bCs/>
            <w:lang w:eastAsia="en-NZ"/>
          </w:rPr>
          <w:delText>Modification for assessment:</w:delText>
        </w:r>
        <w:r w:rsidDel="0048650E">
          <w:rPr>
            <w:rFonts w:cstheme="minorHAnsi"/>
            <w:lang w:eastAsia="en-NZ"/>
          </w:rPr>
          <w:br/>
        </w:r>
        <w:r w:rsidRPr="00CB6CA3" w:rsidDel="0048650E">
          <w:rPr>
            <w:rFonts w:cstheme="minorHAnsi"/>
            <w:color w:val="A6A6A6" w:themeColor="background1" w:themeShade="A6"/>
            <w:lang w:eastAsia="en-NZ"/>
          </w:rPr>
          <w:delText>(Explain how you adapted the output from the AI when you incorporated it into your assessment)</w:delText>
        </w:r>
      </w:del>
    </w:p>
    <w:p w14:paraId="725938C0" w14:textId="63C1AE66" w:rsidR="00F47B88" w:rsidDel="0048650E" w:rsidRDefault="00F47B88" w:rsidP="00F47B88">
      <w:pPr>
        <w:rPr>
          <w:del w:id="72" w:author="Li, Xuanhui" w:date="2025-08-22T22:26:00Z" w16du:dateUtc="2025-08-22T10:26:00Z"/>
          <w:rFonts w:cstheme="minorHAnsi"/>
          <w:color w:val="A6A6A6" w:themeColor="background1" w:themeShade="A6"/>
          <w:lang w:eastAsia="en-NZ"/>
        </w:rPr>
      </w:pPr>
      <w:del w:id="73" w:author="Li, Xuanhui" w:date="2025-08-22T22:26:00Z" w16du:dateUtc="2025-08-22T10:26:00Z">
        <w:r w:rsidRPr="00CB6CA3" w:rsidDel="0048650E">
          <w:rPr>
            <w:rFonts w:cstheme="minorHAnsi"/>
            <w:b/>
            <w:bCs/>
            <w:lang w:eastAsia="en-NZ"/>
          </w:rPr>
          <w:delText>Contribution to learning:</w:delText>
        </w:r>
        <w:r w:rsidDel="0048650E">
          <w:rPr>
            <w:rFonts w:cstheme="minorHAnsi"/>
            <w:lang w:eastAsia="en-NZ"/>
          </w:rPr>
          <w:br/>
        </w:r>
        <w:r w:rsidRPr="00CB6CA3" w:rsidDel="0048650E">
          <w:rPr>
            <w:rFonts w:cstheme="minorHAnsi"/>
            <w:color w:val="A6A6A6" w:themeColor="background1" w:themeShade="A6"/>
            <w:lang w:eastAsia="en-NZ"/>
          </w:rPr>
          <w:delText>(Reflect on how the tool has helped or hindered your learning)</w:delText>
        </w:r>
      </w:del>
    </w:p>
    <w:p w14:paraId="2A1DA478" w14:textId="184C7405" w:rsidR="001E58E5" w:rsidDel="0048650E" w:rsidRDefault="001E58E5" w:rsidP="00F47B88">
      <w:pPr>
        <w:rPr>
          <w:del w:id="74" w:author="Li, Xuanhui" w:date="2025-08-22T22:26:00Z" w16du:dateUtc="2025-08-22T10:26:00Z"/>
          <w:rFonts w:cstheme="minorHAnsi"/>
          <w:color w:val="A6A6A6" w:themeColor="background1" w:themeShade="A6"/>
          <w:lang w:eastAsia="en-NZ"/>
        </w:rPr>
      </w:pPr>
    </w:p>
    <w:p w14:paraId="194692BF" w14:textId="480BAC0C" w:rsidR="00CE025A" w:rsidDel="0048650E" w:rsidRDefault="00CE025A" w:rsidP="00F47B88">
      <w:pPr>
        <w:rPr>
          <w:del w:id="75" w:author="Li, Xuanhui" w:date="2025-08-22T22:26:00Z" w16du:dateUtc="2025-08-22T10:26:00Z"/>
          <w:rFonts w:cstheme="minorHAnsi"/>
          <w:color w:val="A6A6A6" w:themeColor="background1" w:themeShade="A6"/>
          <w:lang w:eastAsia="en-NZ"/>
        </w:rPr>
      </w:pPr>
    </w:p>
    <w:p w14:paraId="0FFC0716" w14:textId="02D42619" w:rsidR="001E58E5" w:rsidRPr="003E1AFE" w:rsidRDefault="001E58E5" w:rsidP="00F47B88">
      <w:pPr>
        <w:rPr>
          <w:rFonts w:cstheme="minorHAnsi"/>
          <w:i/>
          <w:iCs/>
          <w:lang w:eastAsia="en-NZ"/>
        </w:rPr>
      </w:pPr>
      <w:del w:id="76" w:author="Li, Xuanhui" w:date="2025-08-22T22:26:00Z" w16du:dateUtc="2025-08-22T10:26:00Z">
        <w:r w:rsidRPr="003E1AFE" w:rsidDel="0048650E">
          <w:rPr>
            <w:rFonts w:cstheme="minorHAnsi"/>
            <w:i/>
            <w:iCs/>
            <w:lang w:eastAsia="en-NZ"/>
          </w:rPr>
          <w:delText>Use additional blocks as required</w:delText>
        </w:r>
      </w:del>
    </w:p>
    <w:sectPr w:rsidR="001E58E5" w:rsidRPr="003E1AFE" w:rsidSect="008B671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12FC34" w14:textId="77777777" w:rsidR="00825222" w:rsidRDefault="00825222" w:rsidP="00105CBD">
      <w:pPr>
        <w:spacing w:after="0" w:line="240" w:lineRule="auto"/>
      </w:pPr>
      <w:r>
        <w:separator/>
      </w:r>
    </w:p>
  </w:endnote>
  <w:endnote w:type="continuationSeparator" w:id="0">
    <w:p w14:paraId="55669477" w14:textId="77777777" w:rsidR="00825222" w:rsidRDefault="00825222" w:rsidP="00105CBD">
      <w:pPr>
        <w:spacing w:after="0" w:line="240" w:lineRule="auto"/>
      </w:pPr>
      <w:r>
        <w:continuationSeparator/>
      </w:r>
    </w:p>
  </w:endnote>
  <w:endnote w:type="continuationNotice" w:id="1">
    <w:p w14:paraId="3B9DC170" w14:textId="77777777" w:rsidR="00825222" w:rsidRDefault="0082522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4738F03" w14:textId="77777777" w:rsidR="00825222" w:rsidRDefault="00825222" w:rsidP="00105CBD">
      <w:pPr>
        <w:spacing w:after="0" w:line="240" w:lineRule="auto"/>
      </w:pPr>
      <w:r>
        <w:separator/>
      </w:r>
    </w:p>
  </w:footnote>
  <w:footnote w:type="continuationSeparator" w:id="0">
    <w:p w14:paraId="07A42A42" w14:textId="77777777" w:rsidR="00825222" w:rsidRDefault="00825222" w:rsidP="00105CBD">
      <w:pPr>
        <w:spacing w:after="0" w:line="240" w:lineRule="auto"/>
      </w:pPr>
      <w:r>
        <w:continuationSeparator/>
      </w:r>
    </w:p>
  </w:footnote>
  <w:footnote w:type="continuationNotice" w:id="1">
    <w:p w14:paraId="56F18830" w14:textId="77777777" w:rsidR="00825222" w:rsidRDefault="00825222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8B677A"/>
    <w:multiLevelType w:val="hybridMultilevel"/>
    <w:tmpl w:val="24EE032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AB1E85"/>
    <w:multiLevelType w:val="hybridMultilevel"/>
    <w:tmpl w:val="8A569FD2"/>
    <w:lvl w:ilvl="0" w:tplc="90A0DD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8112DD"/>
    <w:multiLevelType w:val="hybridMultilevel"/>
    <w:tmpl w:val="C7CEC8E8"/>
    <w:lvl w:ilvl="0" w:tplc="90A0DD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4C16A9"/>
    <w:multiLevelType w:val="hybridMultilevel"/>
    <w:tmpl w:val="C7CEC8E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642DDF"/>
    <w:multiLevelType w:val="multilevel"/>
    <w:tmpl w:val="F5BA6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1E3432"/>
    <w:multiLevelType w:val="multilevel"/>
    <w:tmpl w:val="56544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0634A4"/>
    <w:multiLevelType w:val="hybridMultilevel"/>
    <w:tmpl w:val="F2C62F18"/>
    <w:lvl w:ilvl="0" w:tplc="FB30E3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2B7D4E"/>
    <w:multiLevelType w:val="multilevel"/>
    <w:tmpl w:val="C01EB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4B26ED4"/>
    <w:multiLevelType w:val="multilevel"/>
    <w:tmpl w:val="1DF21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2103868"/>
    <w:multiLevelType w:val="multilevel"/>
    <w:tmpl w:val="4C98B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20B50FA"/>
    <w:multiLevelType w:val="hybridMultilevel"/>
    <w:tmpl w:val="BEF2EF86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235950"/>
    <w:multiLevelType w:val="hybridMultilevel"/>
    <w:tmpl w:val="480ED7D0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0963427">
    <w:abstractNumId w:val="8"/>
  </w:num>
  <w:num w:numId="2" w16cid:durableId="799686070">
    <w:abstractNumId w:val="5"/>
  </w:num>
  <w:num w:numId="3" w16cid:durableId="703212067">
    <w:abstractNumId w:val="4"/>
  </w:num>
  <w:num w:numId="4" w16cid:durableId="1770127457">
    <w:abstractNumId w:val="7"/>
  </w:num>
  <w:num w:numId="5" w16cid:durableId="1476140888">
    <w:abstractNumId w:val="9"/>
  </w:num>
  <w:num w:numId="6" w16cid:durableId="388580409">
    <w:abstractNumId w:val="0"/>
  </w:num>
  <w:num w:numId="7" w16cid:durableId="642277002">
    <w:abstractNumId w:val="10"/>
  </w:num>
  <w:num w:numId="8" w16cid:durableId="1917400183">
    <w:abstractNumId w:val="11"/>
  </w:num>
  <w:num w:numId="9" w16cid:durableId="279842708">
    <w:abstractNumId w:val="1"/>
  </w:num>
  <w:num w:numId="10" w16cid:durableId="1636911572">
    <w:abstractNumId w:val="2"/>
  </w:num>
  <w:num w:numId="11" w16cid:durableId="163253952">
    <w:abstractNumId w:val="3"/>
  </w:num>
  <w:num w:numId="12" w16cid:durableId="1071657352">
    <w:abstractNumId w:val="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Li, Xuanhui">
    <w15:presenceInfo w15:providerId="AD" w15:userId="S::1812286@nzse.ac.nz::c5370fd7-28da-4bc7-87fe-1ddcc06aef5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trackRevisions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6A4"/>
    <w:rsid w:val="00023AE9"/>
    <w:rsid w:val="000501CB"/>
    <w:rsid w:val="00060CDA"/>
    <w:rsid w:val="00062A21"/>
    <w:rsid w:val="000639F2"/>
    <w:rsid w:val="000722EE"/>
    <w:rsid w:val="00084CA2"/>
    <w:rsid w:val="00085A0C"/>
    <w:rsid w:val="00097DB4"/>
    <w:rsid w:val="000C2C72"/>
    <w:rsid w:val="000F3542"/>
    <w:rsid w:val="000F7B25"/>
    <w:rsid w:val="00105CBD"/>
    <w:rsid w:val="001066A4"/>
    <w:rsid w:val="00146B62"/>
    <w:rsid w:val="00155CB9"/>
    <w:rsid w:val="0016500C"/>
    <w:rsid w:val="00167CED"/>
    <w:rsid w:val="00191E2C"/>
    <w:rsid w:val="001921EB"/>
    <w:rsid w:val="00196B73"/>
    <w:rsid w:val="001A7A73"/>
    <w:rsid w:val="001D2B1D"/>
    <w:rsid w:val="001E58E5"/>
    <w:rsid w:val="001E774A"/>
    <w:rsid w:val="00203763"/>
    <w:rsid w:val="0020520B"/>
    <w:rsid w:val="0021376D"/>
    <w:rsid w:val="00227BA8"/>
    <w:rsid w:val="00231BC2"/>
    <w:rsid w:val="00240D59"/>
    <w:rsid w:val="0024326F"/>
    <w:rsid w:val="0025548E"/>
    <w:rsid w:val="002B070D"/>
    <w:rsid w:val="002B285E"/>
    <w:rsid w:val="002B463C"/>
    <w:rsid w:val="002B7C20"/>
    <w:rsid w:val="002C4E8C"/>
    <w:rsid w:val="002E0249"/>
    <w:rsid w:val="00304456"/>
    <w:rsid w:val="003067C7"/>
    <w:rsid w:val="003164A3"/>
    <w:rsid w:val="00322489"/>
    <w:rsid w:val="0036186E"/>
    <w:rsid w:val="00371ADC"/>
    <w:rsid w:val="00395D67"/>
    <w:rsid w:val="003A0737"/>
    <w:rsid w:val="003A2DA8"/>
    <w:rsid w:val="003C1967"/>
    <w:rsid w:val="003D1DFA"/>
    <w:rsid w:val="003E1AFE"/>
    <w:rsid w:val="003E2876"/>
    <w:rsid w:val="003E5FB1"/>
    <w:rsid w:val="00403185"/>
    <w:rsid w:val="0040480A"/>
    <w:rsid w:val="00412EE9"/>
    <w:rsid w:val="0043345D"/>
    <w:rsid w:val="00442315"/>
    <w:rsid w:val="0044338F"/>
    <w:rsid w:val="00443C29"/>
    <w:rsid w:val="00473C5A"/>
    <w:rsid w:val="0048650E"/>
    <w:rsid w:val="004870EB"/>
    <w:rsid w:val="00490C94"/>
    <w:rsid w:val="004A7C10"/>
    <w:rsid w:val="004B3224"/>
    <w:rsid w:val="004B7C3B"/>
    <w:rsid w:val="004B7D1E"/>
    <w:rsid w:val="004B7EC0"/>
    <w:rsid w:val="004C520E"/>
    <w:rsid w:val="004D4AD0"/>
    <w:rsid w:val="004E4AB2"/>
    <w:rsid w:val="00513E49"/>
    <w:rsid w:val="005473EA"/>
    <w:rsid w:val="00563D8D"/>
    <w:rsid w:val="005703D1"/>
    <w:rsid w:val="00576162"/>
    <w:rsid w:val="00576622"/>
    <w:rsid w:val="00580FF2"/>
    <w:rsid w:val="00596D6C"/>
    <w:rsid w:val="005C2AE9"/>
    <w:rsid w:val="005C4F78"/>
    <w:rsid w:val="005D4979"/>
    <w:rsid w:val="005F4265"/>
    <w:rsid w:val="00604110"/>
    <w:rsid w:val="00617355"/>
    <w:rsid w:val="00636352"/>
    <w:rsid w:val="00652C50"/>
    <w:rsid w:val="006619C3"/>
    <w:rsid w:val="00680F96"/>
    <w:rsid w:val="00681F1D"/>
    <w:rsid w:val="006840E0"/>
    <w:rsid w:val="006947E5"/>
    <w:rsid w:val="006A5EB7"/>
    <w:rsid w:val="006D7877"/>
    <w:rsid w:val="00700704"/>
    <w:rsid w:val="00702F14"/>
    <w:rsid w:val="00706946"/>
    <w:rsid w:val="007150D6"/>
    <w:rsid w:val="00740DA4"/>
    <w:rsid w:val="007471B9"/>
    <w:rsid w:val="00750545"/>
    <w:rsid w:val="00770AB7"/>
    <w:rsid w:val="00770D26"/>
    <w:rsid w:val="00781AF3"/>
    <w:rsid w:val="00792B52"/>
    <w:rsid w:val="007932C6"/>
    <w:rsid w:val="00793E12"/>
    <w:rsid w:val="007A5D92"/>
    <w:rsid w:val="007A6E12"/>
    <w:rsid w:val="007C0A70"/>
    <w:rsid w:val="007C6824"/>
    <w:rsid w:val="007E688D"/>
    <w:rsid w:val="007F03BE"/>
    <w:rsid w:val="007F588E"/>
    <w:rsid w:val="007F616D"/>
    <w:rsid w:val="007F61B5"/>
    <w:rsid w:val="00801388"/>
    <w:rsid w:val="00801D52"/>
    <w:rsid w:val="00825222"/>
    <w:rsid w:val="00842AF4"/>
    <w:rsid w:val="008474B6"/>
    <w:rsid w:val="00861892"/>
    <w:rsid w:val="0086649B"/>
    <w:rsid w:val="0087400C"/>
    <w:rsid w:val="00874452"/>
    <w:rsid w:val="00877B0B"/>
    <w:rsid w:val="00877D58"/>
    <w:rsid w:val="008A35CC"/>
    <w:rsid w:val="008B09F3"/>
    <w:rsid w:val="008B1AE3"/>
    <w:rsid w:val="008B671A"/>
    <w:rsid w:val="008C2B21"/>
    <w:rsid w:val="008D7DB2"/>
    <w:rsid w:val="008F7C3B"/>
    <w:rsid w:val="0090398A"/>
    <w:rsid w:val="009165FF"/>
    <w:rsid w:val="0092798C"/>
    <w:rsid w:val="009523F7"/>
    <w:rsid w:val="0096495C"/>
    <w:rsid w:val="00977E5C"/>
    <w:rsid w:val="0098229E"/>
    <w:rsid w:val="00992E80"/>
    <w:rsid w:val="009A0232"/>
    <w:rsid w:val="009A4485"/>
    <w:rsid w:val="009B283C"/>
    <w:rsid w:val="009B443C"/>
    <w:rsid w:val="009B4DDD"/>
    <w:rsid w:val="009C08EB"/>
    <w:rsid w:val="009D4FA6"/>
    <w:rsid w:val="009F22BF"/>
    <w:rsid w:val="00A049E3"/>
    <w:rsid w:val="00A1000A"/>
    <w:rsid w:val="00A2144A"/>
    <w:rsid w:val="00A33F14"/>
    <w:rsid w:val="00A43644"/>
    <w:rsid w:val="00A44177"/>
    <w:rsid w:val="00A829A8"/>
    <w:rsid w:val="00A9763F"/>
    <w:rsid w:val="00AB1E06"/>
    <w:rsid w:val="00AB2D98"/>
    <w:rsid w:val="00AD00A3"/>
    <w:rsid w:val="00AD1AB9"/>
    <w:rsid w:val="00AE0598"/>
    <w:rsid w:val="00AE5C82"/>
    <w:rsid w:val="00B006C3"/>
    <w:rsid w:val="00B131EF"/>
    <w:rsid w:val="00B23C68"/>
    <w:rsid w:val="00B43DD7"/>
    <w:rsid w:val="00B5362E"/>
    <w:rsid w:val="00B83E4A"/>
    <w:rsid w:val="00BA199B"/>
    <w:rsid w:val="00BB0DE0"/>
    <w:rsid w:val="00BB10F5"/>
    <w:rsid w:val="00BC7C39"/>
    <w:rsid w:val="00BD4BBB"/>
    <w:rsid w:val="00BE04A5"/>
    <w:rsid w:val="00BE305E"/>
    <w:rsid w:val="00BE3D95"/>
    <w:rsid w:val="00BF542B"/>
    <w:rsid w:val="00C00CD1"/>
    <w:rsid w:val="00C02610"/>
    <w:rsid w:val="00C20E0E"/>
    <w:rsid w:val="00C267C3"/>
    <w:rsid w:val="00C50BA6"/>
    <w:rsid w:val="00C80C96"/>
    <w:rsid w:val="00CB6CA3"/>
    <w:rsid w:val="00CE025A"/>
    <w:rsid w:val="00CE051F"/>
    <w:rsid w:val="00CE0D78"/>
    <w:rsid w:val="00D1393C"/>
    <w:rsid w:val="00D362D1"/>
    <w:rsid w:val="00D44AC7"/>
    <w:rsid w:val="00D53160"/>
    <w:rsid w:val="00D577E0"/>
    <w:rsid w:val="00D71564"/>
    <w:rsid w:val="00D74E87"/>
    <w:rsid w:val="00D8043A"/>
    <w:rsid w:val="00D96844"/>
    <w:rsid w:val="00DA3CAB"/>
    <w:rsid w:val="00DC378B"/>
    <w:rsid w:val="00DD3302"/>
    <w:rsid w:val="00DD5E22"/>
    <w:rsid w:val="00DE6D50"/>
    <w:rsid w:val="00DE795F"/>
    <w:rsid w:val="00E21767"/>
    <w:rsid w:val="00E40F60"/>
    <w:rsid w:val="00E56522"/>
    <w:rsid w:val="00E82F5E"/>
    <w:rsid w:val="00E84CFD"/>
    <w:rsid w:val="00EA039C"/>
    <w:rsid w:val="00EA5A9F"/>
    <w:rsid w:val="00EC0FD2"/>
    <w:rsid w:val="00EC7C1D"/>
    <w:rsid w:val="00EE0B73"/>
    <w:rsid w:val="00EF7603"/>
    <w:rsid w:val="00F0015C"/>
    <w:rsid w:val="00F108CF"/>
    <w:rsid w:val="00F17C48"/>
    <w:rsid w:val="00F23E78"/>
    <w:rsid w:val="00F34D1E"/>
    <w:rsid w:val="00F34F5F"/>
    <w:rsid w:val="00F47B88"/>
    <w:rsid w:val="00F60A82"/>
    <w:rsid w:val="00F87FD9"/>
    <w:rsid w:val="00FD75AB"/>
    <w:rsid w:val="00FE398F"/>
    <w:rsid w:val="269D8156"/>
    <w:rsid w:val="358C5C91"/>
    <w:rsid w:val="51983D9C"/>
    <w:rsid w:val="52AFE30D"/>
    <w:rsid w:val="75E69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45060"/>
  <w15:chartTrackingRefBased/>
  <w15:docId w15:val="{4B282147-FA01-4995-83C2-7F47F053A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SimSun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4F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E84CF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NZ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97DB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E84CF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17C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  <w:style w:type="character" w:customStyle="1" w:styleId="Heading2Char">
    <w:name w:val="Heading 2 Char"/>
    <w:basedOn w:val="DefaultParagraphFont"/>
    <w:link w:val="Heading2"/>
    <w:uiPriority w:val="9"/>
    <w:rsid w:val="00E84CFD"/>
    <w:rPr>
      <w:rFonts w:ascii="Times New Roman" w:eastAsia="Times New Roman" w:hAnsi="Times New Roman" w:cs="Times New Roman"/>
      <w:b/>
      <w:bCs/>
      <w:sz w:val="36"/>
      <w:szCs w:val="36"/>
      <w:lang w:eastAsia="en-NZ"/>
    </w:rPr>
  </w:style>
  <w:style w:type="character" w:customStyle="1" w:styleId="Heading4Char">
    <w:name w:val="Heading 4 Char"/>
    <w:basedOn w:val="DefaultParagraphFont"/>
    <w:link w:val="Heading4"/>
    <w:uiPriority w:val="9"/>
    <w:rsid w:val="00E84CFD"/>
    <w:rPr>
      <w:rFonts w:ascii="Times New Roman" w:eastAsia="Times New Roman" w:hAnsi="Times New Roman" w:cs="Times New Roman"/>
      <w:b/>
      <w:bCs/>
      <w:sz w:val="24"/>
      <w:szCs w:val="24"/>
      <w:lang w:eastAsia="en-NZ"/>
    </w:rPr>
  </w:style>
  <w:style w:type="character" w:styleId="Strong">
    <w:name w:val="Strong"/>
    <w:basedOn w:val="DefaultParagraphFont"/>
    <w:uiPriority w:val="22"/>
    <w:qFormat/>
    <w:rsid w:val="00E84CFD"/>
    <w:rPr>
      <w:b/>
      <w:bCs/>
    </w:rPr>
  </w:style>
  <w:style w:type="paragraph" w:customStyle="1" w:styleId="tabsitem">
    <w:name w:val="tabs__item"/>
    <w:basedOn w:val="Normal"/>
    <w:rsid w:val="00E84C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  <w:style w:type="character" w:styleId="Hyperlink">
    <w:name w:val="Hyperlink"/>
    <w:basedOn w:val="DefaultParagraphFont"/>
    <w:uiPriority w:val="99"/>
    <w:unhideWhenUsed/>
    <w:rsid w:val="00E84CFD"/>
    <w:rPr>
      <w:color w:val="0000FF"/>
      <w:u w:val="single"/>
    </w:rPr>
  </w:style>
  <w:style w:type="character" w:customStyle="1" w:styleId="accordiontitle">
    <w:name w:val="accordion__title"/>
    <w:basedOn w:val="DefaultParagraphFont"/>
    <w:rsid w:val="00CE051F"/>
  </w:style>
  <w:style w:type="paragraph" w:customStyle="1" w:styleId="accordionvisible">
    <w:name w:val="accordion__visible"/>
    <w:basedOn w:val="Normal"/>
    <w:rsid w:val="00CE05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  <w:style w:type="character" w:customStyle="1" w:styleId="Heading1Char">
    <w:name w:val="Heading 1 Char"/>
    <w:basedOn w:val="DefaultParagraphFont"/>
    <w:link w:val="Heading1"/>
    <w:uiPriority w:val="9"/>
    <w:rsid w:val="00F34F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4C52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D497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97DB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05CB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05CB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05CBD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155CB9"/>
    <w:rPr>
      <w:color w:val="605E5C"/>
      <w:shd w:val="clear" w:color="auto" w:fill="E1DFDD"/>
    </w:rPr>
  </w:style>
  <w:style w:type="paragraph" w:customStyle="1" w:styleId="pf0">
    <w:name w:val="pf0"/>
    <w:basedOn w:val="Normal"/>
    <w:rsid w:val="001921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  <w:style w:type="character" w:customStyle="1" w:styleId="cf01">
    <w:name w:val="cf01"/>
    <w:basedOn w:val="DefaultParagraphFont"/>
    <w:rsid w:val="001921EB"/>
    <w:rPr>
      <w:rFonts w:ascii="Segoe UI" w:hAnsi="Segoe UI" w:cs="Segoe UI" w:hint="default"/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unhideWhenUsed/>
    <w:rsid w:val="00EC0F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C0FD2"/>
  </w:style>
  <w:style w:type="paragraph" w:styleId="Footer">
    <w:name w:val="footer"/>
    <w:basedOn w:val="Normal"/>
    <w:link w:val="FooterChar"/>
    <w:uiPriority w:val="99"/>
    <w:semiHidden/>
    <w:unhideWhenUsed/>
    <w:rsid w:val="00EC0F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C0FD2"/>
  </w:style>
  <w:style w:type="paragraph" w:styleId="Revision">
    <w:name w:val="Revision"/>
    <w:hidden/>
    <w:uiPriority w:val="99"/>
    <w:semiHidden/>
    <w:rsid w:val="00792B5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05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34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53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703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580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546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5012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3774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8271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7804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642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3852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9481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939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7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5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48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778883">
              <w:marLeft w:val="450"/>
              <w:marRight w:val="450"/>
              <w:marTop w:val="0"/>
              <w:marBottom w:val="450"/>
              <w:divBdr>
                <w:top w:val="single" w:sz="6" w:space="11" w:color="CCCCCC"/>
                <w:left w:val="single" w:sz="6" w:space="11" w:color="CCCCCC"/>
                <w:bottom w:val="single" w:sz="6" w:space="11" w:color="CCCCCC"/>
                <w:right w:val="single" w:sz="6" w:space="11" w:color="CCCCCC"/>
              </w:divBdr>
            </w:div>
            <w:div w:id="634600488">
              <w:marLeft w:val="450"/>
              <w:marRight w:val="450"/>
              <w:marTop w:val="0"/>
              <w:marBottom w:val="450"/>
              <w:divBdr>
                <w:top w:val="single" w:sz="6" w:space="11" w:color="CCCCCC"/>
                <w:left w:val="single" w:sz="6" w:space="11" w:color="CCCCCC"/>
                <w:bottom w:val="single" w:sz="6" w:space="11" w:color="CCCCCC"/>
                <w:right w:val="single" w:sz="6" w:space="11" w:color="CCCCCC"/>
              </w:divBdr>
            </w:div>
          </w:divsChild>
        </w:div>
        <w:div w:id="202802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008090">
              <w:marLeft w:val="0"/>
              <w:marRight w:val="0"/>
              <w:marTop w:val="0"/>
              <w:marBottom w:val="0"/>
              <w:divBdr>
                <w:top w:val="single" w:sz="6" w:space="0" w:color="CECECE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630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325202">
                      <w:marLeft w:val="450"/>
                      <w:marRight w:val="450"/>
                      <w:marTop w:val="450"/>
                      <w:marBottom w:val="450"/>
                      <w:divBdr>
                        <w:top w:val="single" w:sz="6" w:space="11" w:color="CCCCCC"/>
                        <w:left w:val="single" w:sz="6" w:space="11" w:color="CCCCCC"/>
                        <w:bottom w:val="single" w:sz="6" w:space="11" w:color="CCCCCC"/>
                        <w:right w:val="single" w:sz="6" w:space="11" w:color="CCCCCC"/>
                      </w:divBdr>
                    </w:div>
                  </w:divsChild>
                </w:div>
              </w:divsChild>
            </w:div>
          </w:divsChild>
        </w:div>
      </w:divsChild>
    </w:div>
    <w:div w:id="143871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0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635F39-56C3-4456-95D1-6C23089DA1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681</Words>
  <Characters>3883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Jacoby</dc:creator>
  <cp:keywords/>
  <dc:description/>
  <cp:lastModifiedBy>Li, Xuanhui</cp:lastModifiedBy>
  <cp:revision>7</cp:revision>
  <dcterms:created xsi:type="dcterms:W3CDTF">2025-03-11T03:41:00Z</dcterms:created>
  <dcterms:modified xsi:type="dcterms:W3CDTF">2025-08-22T10:26:00Z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d9e4d68-54d0-40a5-8c9a-85a36c87352c_Enabled">
    <vt:lpwstr>true</vt:lpwstr>
  </property>
  <property fmtid="{D5CDD505-2E9C-101B-9397-08002B2CF9AE}" pid="3" name="MSIP_Label_bd9e4d68-54d0-40a5-8c9a-85a36c87352c_SetDate">
    <vt:lpwstr>2024-11-24T18:45:42Z</vt:lpwstr>
  </property>
  <property fmtid="{D5CDD505-2E9C-101B-9397-08002B2CF9AE}" pid="4" name="MSIP_Label_bd9e4d68-54d0-40a5-8c9a-85a36c87352c_Method">
    <vt:lpwstr>Standard</vt:lpwstr>
  </property>
  <property fmtid="{D5CDD505-2E9C-101B-9397-08002B2CF9AE}" pid="5" name="MSIP_Label_bd9e4d68-54d0-40a5-8c9a-85a36c87352c_Name">
    <vt:lpwstr>Unclassified</vt:lpwstr>
  </property>
  <property fmtid="{D5CDD505-2E9C-101B-9397-08002B2CF9AE}" pid="6" name="MSIP_Label_bd9e4d68-54d0-40a5-8c9a-85a36c87352c_SiteId">
    <vt:lpwstr>388728e1-bbd0-4378-98dc-f8682e644300</vt:lpwstr>
  </property>
  <property fmtid="{D5CDD505-2E9C-101B-9397-08002B2CF9AE}" pid="7" name="MSIP_Label_bd9e4d68-54d0-40a5-8c9a-85a36c87352c_ActionId">
    <vt:lpwstr>aa5c60ef-4dad-47bb-b964-2a464e9e3c9d</vt:lpwstr>
  </property>
  <property fmtid="{D5CDD505-2E9C-101B-9397-08002B2CF9AE}" pid="8" name="MSIP_Label_bd9e4d68-54d0-40a5-8c9a-85a36c87352c_ContentBits">
    <vt:lpwstr>0</vt:lpwstr>
  </property>
</Properties>
</file>